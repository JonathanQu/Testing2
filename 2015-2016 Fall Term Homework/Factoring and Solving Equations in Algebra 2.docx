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E534C6"/>
    <w:p w:rsidR="00BC20D4" w:rsidRDefault="00BC20D4"/>
    <w:p w:rsidR="00BC20D4" w:rsidRDefault="00BC20D4"/>
    <w:p w:rsidR="00BC20D4" w:rsidRDefault="00BC20D4"/>
    <w:p w:rsidR="00BC20D4" w:rsidRDefault="00BC20D4"/>
    <w:p w:rsidR="00BC20D4" w:rsidRDefault="00BC20D4"/>
    <w:p w:rsidR="00BC20D4" w:rsidRDefault="00BC20D4"/>
    <w:p w:rsidR="00BC20D4" w:rsidRDefault="00BC20D4"/>
    <w:p w:rsidR="00BC20D4" w:rsidRDefault="00BC20D4"/>
    <w:p w:rsidR="00BC20D4" w:rsidRDefault="00BC20D4"/>
    <w:p w:rsidR="00BC20D4" w:rsidRDefault="00BC20D4"/>
    <w:p w:rsidR="00BC20D4" w:rsidRDefault="00BC20D4"/>
    <w:p w:rsidR="00BC20D4" w:rsidRDefault="00BC20D4"/>
    <w:p w:rsidR="00BC20D4" w:rsidRDefault="00BC20D4"/>
    <w:p w:rsidR="00BC20D4" w:rsidRDefault="00BC20D4"/>
    <w:p w:rsidR="00BC20D4" w:rsidRDefault="00BC20D4"/>
    <w:p w:rsidR="00BC20D4" w:rsidRDefault="00BC20D4"/>
    <w:p w:rsidR="00BC20D4" w:rsidRDefault="00BC20D4"/>
    <w:p w:rsidR="00BC20D4" w:rsidRDefault="00BC20D4"/>
    <w:p w:rsidR="00BC20D4" w:rsidRDefault="00BC20D4"/>
    <w:p w:rsidR="004B644F" w:rsidRDefault="00BC20D4" w:rsidP="00BC20D4">
      <w:pPr>
        <w:jc w:val="center"/>
        <w:rPr>
          <w:rFonts w:ascii="Times New Roman" w:hAnsi="Times New Roman" w:cs="Times New Roman"/>
          <w:sz w:val="36"/>
          <w:u w:val="single"/>
        </w:rPr>
      </w:pPr>
      <w:r>
        <w:rPr>
          <w:rFonts w:ascii="Times New Roman" w:hAnsi="Times New Roman" w:cs="Times New Roman"/>
          <w:sz w:val="36"/>
          <w:u w:val="single"/>
        </w:rPr>
        <w:t>Factoring and Solving Equations in Algebra 2</w:t>
      </w:r>
      <w:r w:rsidR="004B644F">
        <w:rPr>
          <w:noProof/>
        </w:rPr>
        <w:br/>
      </w:r>
      <w:r w:rsidR="004B644F">
        <w:rPr>
          <w:noProof/>
        </w:rPr>
        <w:drawing>
          <wp:inline distT="0" distB="0" distL="0" distR="0">
            <wp:extent cx="3619500" cy="3705973"/>
            <wp:effectExtent l="19050" t="0" r="0" b="0"/>
            <wp:docPr id="1" name="Picture 1" descr="https://dharmarajsolanki.files.wordpress.com/2013/09/a-dummies-guide-to-android-terminology-and-lin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harmarajsolanki.files.wordpress.com/2013/09/a-dummies-guide-to-android-terminology-and-lingo.gif"/>
                    <pic:cNvPicPr>
                      <a:picLocks noChangeAspect="1" noChangeArrowheads="1"/>
                    </pic:cNvPicPr>
                  </pic:nvPicPr>
                  <pic:blipFill>
                    <a:blip r:embed="rId5" cstate="print"/>
                    <a:srcRect/>
                    <a:stretch>
                      <a:fillRect/>
                    </a:stretch>
                  </pic:blipFill>
                  <pic:spPr bwMode="auto">
                    <a:xfrm>
                      <a:off x="0" y="0"/>
                      <a:ext cx="3619500" cy="3705973"/>
                    </a:xfrm>
                    <a:prstGeom prst="rect">
                      <a:avLst/>
                    </a:prstGeom>
                    <a:noFill/>
                    <a:ln w="9525">
                      <a:noFill/>
                      <a:miter lim="800000"/>
                      <a:headEnd/>
                      <a:tailEnd/>
                    </a:ln>
                  </pic:spPr>
                </pic:pic>
              </a:graphicData>
            </a:graphic>
          </wp:inline>
        </w:drawing>
      </w:r>
    </w:p>
    <w:p w:rsidR="004B644F" w:rsidRDefault="004B644F" w:rsidP="00BC20D4">
      <w:pPr>
        <w:jc w:val="center"/>
        <w:rPr>
          <w:rFonts w:ascii="Times New Roman" w:hAnsi="Times New Roman" w:cs="Times New Roman"/>
          <w:sz w:val="36"/>
        </w:rPr>
      </w:pPr>
      <w:r>
        <w:rPr>
          <w:rFonts w:ascii="Times New Roman" w:hAnsi="Times New Roman" w:cs="Times New Roman"/>
          <w:sz w:val="36"/>
        </w:rPr>
        <w:t xml:space="preserve">By: Jonathan </w:t>
      </w:r>
      <w:proofErr w:type="spellStart"/>
      <w:r>
        <w:rPr>
          <w:rFonts w:ascii="Times New Roman" w:hAnsi="Times New Roman" w:cs="Times New Roman"/>
          <w:sz w:val="36"/>
        </w:rPr>
        <w:t>Quang</w:t>
      </w:r>
      <w:proofErr w:type="spellEnd"/>
    </w:p>
    <w:p w:rsidR="004B644F" w:rsidRDefault="004B644F" w:rsidP="00BC20D4">
      <w:pPr>
        <w:jc w:val="center"/>
        <w:rPr>
          <w:rFonts w:ascii="Times New Roman" w:hAnsi="Times New Roman" w:cs="Times New Roman"/>
          <w:sz w:val="36"/>
        </w:rPr>
      </w:pPr>
    </w:p>
    <w:p w:rsidR="004B644F" w:rsidRDefault="004B644F" w:rsidP="00BC20D4">
      <w:pPr>
        <w:jc w:val="center"/>
        <w:rPr>
          <w:rFonts w:ascii="Times New Roman" w:hAnsi="Times New Roman" w:cs="Times New Roman"/>
          <w:sz w:val="36"/>
        </w:rPr>
      </w:pPr>
    </w:p>
    <w:p w:rsidR="004B644F" w:rsidRDefault="004B644F" w:rsidP="004B644F">
      <w:pPr>
        <w:jc w:val="center"/>
        <w:rPr>
          <w:rFonts w:ascii="Times New Roman" w:hAnsi="Times New Roman" w:cs="Times New Roman"/>
          <w:sz w:val="36"/>
          <w:u w:val="single"/>
        </w:rPr>
      </w:pPr>
      <w:r>
        <w:rPr>
          <w:rFonts w:ascii="Times New Roman" w:hAnsi="Times New Roman" w:cs="Times New Roman"/>
          <w:sz w:val="36"/>
          <w:u w:val="single"/>
        </w:rPr>
        <w:t xml:space="preserve">Factoring </w:t>
      </w:r>
      <w:r w:rsidR="008E2C1A">
        <w:rPr>
          <w:rFonts w:ascii="Times New Roman" w:hAnsi="Times New Roman" w:cs="Times New Roman"/>
          <w:sz w:val="36"/>
          <w:u w:val="single"/>
        </w:rPr>
        <w:t>the GCF</w:t>
      </w:r>
    </w:p>
    <w:p w:rsidR="008E2C1A" w:rsidRDefault="008E2C1A" w:rsidP="008E2C1A">
      <w:pPr>
        <w:rPr>
          <w:rFonts w:ascii="Times New Roman" w:hAnsi="Times New Roman" w:cs="Times New Roman"/>
          <w:sz w:val="24"/>
        </w:rPr>
      </w:pPr>
      <w:r>
        <w:rPr>
          <w:rFonts w:ascii="Times New Roman" w:hAnsi="Times New Roman" w:cs="Times New Roman"/>
          <w:sz w:val="24"/>
        </w:rPr>
        <w:t xml:space="preserve">Factoring the GCF or greatest common factor out of an expression is similar to doing the reverse of the distributive property. </w:t>
      </w:r>
    </w:p>
    <w:p w:rsidR="008E2C1A" w:rsidRDefault="008E2C1A" w:rsidP="008E2C1A">
      <w:pPr>
        <w:rPr>
          <w:rFonts w:ascii="Times New Roman" w:hAnsi="Times New Roman" w:cs="Times New Roman"/>
          <w:sz w:val="24"/>
        </w:rPr>
      </w:pPr>
      <w:r>
        <w:rPr>
          <w:rFonts w:ascii="Times New Roman" w:hAnsi="Times New Roman" w:cs="Times New Roman"/>
          <w:sz w:val="24"/>
        </w:rPr>
        <w:t>1)Among the ter</w:t>
      </w:r>
      <w:r w:rsidR="003952B8">
        <w:rPr>
          <w:rFonts w:ascii="Times New Roman" w:hAnsi="Times New Roman" w:cs="Times New Roman"/>
          <w:sz w:val="24"/>
        </w:rPr>
        <w:t>ms of the expression, look for the largest</w:t>
      </w:r>
      <w:r>
        <w:rPr>
          <w:rFonts w:ascii="Times New Roman" w:hAnsi="Times New Roman" w:cs="Times New Roman"/>
          <w:sz w:val="24"/>
        </w:rPr>
        <w:t xml:space="preserve"> number and/or variable that can be divided among all the terms of the equation.</w:t>
      </w:r>
    </w:p>
    <w:p w:rsidR="003952B8" w:rsidRDefault="008E2C1A" w:rsidP="008E2C1A">
      <w:pPr>
        <w:rPr>
          <w:rFonts w:ascii="Times New Roman" w:hAnsi="Times New Roman" w:cs="Times New Roman"/>
          <w:sz w:val="24"/>
        </w:rPr>
      </w:pPr>
      <w:r>
        <w:rPr>
          <w:rFonts w:ascii="Times New Roman" w:hAnsi="Times New Roman" w:cs="Times New Roman"/>
          <w:sz w:val="24"/>
        </w:rPr>
        <w:t xml:space="preserve">For example: </w:t>
      </w:r>
      <w:r>
        <w:rPr>
          <w:rFonts w:ascii="Times New Roman" w:hAnsi="Times New Roman" w:cs="Times New Roman"/>
          <w:i/>
          <w:sz w:val="24"/>
        </w:rPr>
        <w:t>12x</w:t>
      </w:r>
      <w:r>
        <w:rPr>
          <w:rFonts w:ascii="Times New Roman" w:hAnsi="Times New Roman" w:cs="Times New Roman"/>
          <w:i/>
          <w:sz w:val="24"/>
        </w:rPr>
        <w:softHyphen/>
      </w:r>
      <w:r>
        <w:rPr>
          <w:rFonts w:ascii="Times New Roman" w:hAnsi="Times New Roman" w:cs="Times New Roman"/>
          <w:i/>
          <w:sz w:val="24"/>
          <w:vertAlign w:val="superscript"/>
        </w:rPr>
        <w:t>6</w:t>
      </w:r>
      <w:r>
        <w:rPr>
          <w:rFonts w:ascii="Times New Roman" w:hAnsi="Times New Roman" w:cs="Times New Roman"/>
          <w:i/>
          <w:sz w:val="24"/>
        </w:rPr>
        <w:t>+ 4x</w:t>
      </w:r>
      <w:r>
        <w:rPr>
          <w:rFonts w:ascii="Times New Roman" w:hAnsi="Times New Roman" w:cs="Times New Roman"/>
          <w:i/>
          <w:sz w:val="24"/>
          <w:vertAlign w:val="superscript"/>
        </w:rPr>
        <w:t>4</w:t>
      </w:r>
      <w:r>
        <w:rPr>
          <w:rFonts w:ascii="Times New Roman" w:hAnsi="Times New Roman" w:cs="Times New Roman"/>
          <w:i/>
          <w:sz w:val="24"/>
        </w:rPr>
        <w:t>+ 8x</w:t>
      </w:r>
      <w:r>
        <w:rPr>
          <w:rFonts w:ascii="Times New Roman" w:hAnsi="Times New Roman" w:cs="Times New Roman"/>
          <w:i/>
          <w:sz w:val="24"/>
          <w:vertAlign w:val="superscript"/>
        </w:rPr>
        <w:t>8</w:t>
      </w:r>
      <w:r>
        <w:rPr>
          <w:rFonts w:ascii="Times New Roman" w:hAnsi="Times New Roman" w:cs="Times New Roman"/>
          <w:sz w:val="24"/>
        </w:rPr>
        <w:br/>
        <w:t xml:space="preserve">It seems like the coefficients of each term can be divided by </w:t>
      </w:r>
      <w:r>
        <w:rPr>
          <w:rFonts w:ascii="Times New Roman" w:hAnsi="Times New Roman" w:cs="Times New Roman"/>
          <w:i/>
          <w:sz w:val="24"/>
        </w:rPr>
        <w:t>4</w:t>
      </w:r>
      <w:r>
        <w:rPr>
          <w:rFonts w:ascii="Times New Roman" w:hAnsi="Times New Roman" w:cs="Times New Roman"/>
          <w:sz w:val="24"/>
        </w:rPr>
        <w:t xml:space="preserve">.  </w:t>
      </w:r>
      <w:r w:rsidR="003952B8">
        <w:rPr>
          <w:rFonts w:ascii="Times New Roman" w:hAnsi="Times New Roman" w:cs="Times New Roman"/>
          <w:sz w:val="24"/>
        </w:rPr>
        <w:br/>
      </w:r>
    </w:p>
    <w:p w:rsidR="003952B8" w:rsidRPr="003952B8" w:rsidRDefault="003952B8" w:rsidP="008E2C1A">
      <w:pPr>
        <w:rPr>
          <w:rFonts w:ascii="Times New Roman" w:hAnsi="Times New Roman" w:cs="Times New Roman"/>
          <w:sz w:val="24"/>
        </w:rPr>
      </w:pPr>
      <w:r>
        <w:rPr>
          <w:rFonts w:ascii="Times New Roman" w:hAnsi="Times New Roman" w:cs="Times New Roman"/>
          <w:sz w:val="24"/>
        </w:rPr>
        <w:t xml:space="preserve">When the same variables with exponents are divided, the result is the subtraction of the exponents. This means </w:t>
      </w:r>
      <w:r w:rsidRPr="008E2C1A">
        <w:rPr>
          <w:rFonts w:ascii="Times New Roman" w:hAnsi="Times New Roman" w:cs="Times New Roman"/>
          <w:i/>
          <w:sz w:val="24"/>
        </w:rPr>
        <w:t>x</w:t>
      </w:r>
      <w:r>
        <w:rPr>
          <w:rFonts w:ascii="Times New Roman" w:hAnsi="Times New Roman" w:cs="Times New Roman"/>
          <w:sz w:val="24"/>
          <w:vertAlign w:val="superscript"/>
        </w:rPr>
        <w:t>4</w:t>
      </w:r>
      <w:r>
        <w:rPr>
          <w:rFonts w:ascii="Times New Roman" w:hAnsi="Times New Roman" w:cs="Times New Roman"/>
          <w:sz w:val="24"/>
        </w:rPr>
        <w:t xml:space="preserve"> is the largest variable that can be factored out.</w:t>
      </w:r>
    </w:p>
    <w:p w:rsidR="008E2C1A" w:rsidRDefault="003952B8" w:rsidP="008E2C1A">
      <w:pPr>
        <w:rPr>
          <w:rFonts w:ascii="Times New Roman" w:hAnsi="Times New Roman" w:cs="Times New Roman"/>
          <w:sz w:val="24"/>
        </w:rPr>
      </w:pPr>
      <w:r>
        <w:rPr>
          <w:rFonts w:ascii="Times New Roman" w:hAnsi="Times New Roman" w:cs="Times New Roman"/>
          <w:sz w:val="24"/>
        </w:rPr>
        <w:t>Together, the greatest common factor is</w:t>
      </w:r>
      <w:r w:rsidR="008E2C1A">
        <w:rPr>
          <w:rFonts w:ascii="Times New Roman" w:hAnsi="Times New Roman" w:cs="Times New Roman"/>
          <w:sz w:val="24"/>
        </w:rPr>
        <w:t xml:space="preserve"> </w:t>
      </w:r>
      <w:r w:rsidR="008E2C1A">
        <w:rPr>
          <w:rFonts w:ascii="Times New Roman" w:hAnsi="Times New Roman" w:cs="Times New Roman"/>
          <w:i/>
          <w:sz w:val="24"/>
        </w:rPr>
        <w:t>4x</w:t>
      </w:r>
      <w:r w:rsidR="008E2C1A">
        <w:rPr>
          <w:rFonts w:ascii="Times New Roman" w:hAnsi="Times New Roman" w:cs="Times New Roman"/>
          <w:i/>
          <w:sz w:val="24"/>
          <w:vertAlign w:val="superscript"/>
        </w:rPr>
        <w:t>4</w:t>
      </w:r>
      <w:r w:rsidR="008E2C1A">
        <w:rPr>
          <w:rFonts w:ascii="Times New Roman" w:hAnsi="Times New Roman" w:cs="Times New Roman"/>
          <w:sz w:val="24"/>
        </w:rPr>
        <w:t>.</w:t>
      </w:r>
    </w:p>
    <w:p w:rsidR="003952B8" w:rsidRDefault="008E2C1A" w:rsidP="008E2C1A">
      <w:pPr>
        <w:rPr>
          <w:rFonts w:ascii="Times New Roman" w:hAnsi="Times New Roman" w:cs="Times New Roman"/>
          <w:sz w:val="24"/>
        </w:rPr>
      </w:pPr>
      <w:r>
        <w:rPr>
          <w:rFonts w:ascii="Times New Roman" w:hAnsi="Times New Roman" w:cs="Times New Roman"/>
          <w:sz w:val="24"/>
        </w:rPr>
        <w:t>2)</w:t>
      </w:r>
      <w:r w:rsidR="003952B8">
        <w:rPr>
          <w:rFonts w:ascii="Times New Roman" w:hAnsi="Times New Roman" w:cs="Times New Roman"/>
          <w:sz w:val="24"/>
        </w:rPr>
        <w:t xml:space="preserve"> Divide each term of the expression by the GCF.</w:t>
      </w:r>
    </w:p>
    <w:p w:rsidR="003952B8" w:rsidRDefault="003952B8" w:rsidP="008E2C1A">
      <w:pPr>
        <w:rPr>
          <w:rFonts w:ascii="Times New Roman" w:hAnsi="Times New Roman" w:cs="Times New Roman"/>
          <w:i/>
          <w:sz w:val="24"/>
        </w:rPr>
      </w:pPr>
      <w:r>
        <w:rPr>
          <w:rFonts w:ascii="Times New Roman" w:hAnsi="Times New Roman" w:cs="Times New Roman"/>
          <w:sz w:val="24"/>
        </w:rPr>
        <w:br/>
      </w:r>
      <w:r>
        <w:rPr>
          <w:rFonts w:ascii="Times New Roman" w:hAnsi="Times New Roman" w:cs="Times New Roman"/>
          <w:i/>
          <w:sz w:val="24"/>
        </w:rPr>
        <w:t>4x</w:t>
      </w:r>
      <w:r>
        <w:rPr>
          <w:rFonts w:ascii="Times New Roman" w:hAnsi="Times New Roman" w:cs="Times New Roman"/>
          <w:i/>
          <w:sz w:val="24"/>
          <w:vertAlign w:val="superscript"/>
        </w:rPr>
        <w:t>4</w:t>
      </w:r>
      <w:r>
        <w:rPr>
          <w:rFonts w:ascii="Times New Roman" w:hAnsi="Times New Roman" w:cs="Times New Roman"/>
          <w:sz w:val="24"/>
        </w:rPr>
        <w:t xml:space="preserve"> results in </w:t>
      </w:r>
      <w:r>
        <w:rPr>
          <w:rFonts w:ascii="Times New Roman" w:hAnsi="Times New Roman" w:cs="Times New Roman"/>
          <w:i/>
          <w:sz w:val="24"/>
        </w:rPr>
        <w:t>3x</w:t>
      </w:r>
      <w:r>
        <w:rPr>
          <w:rFonts w:ascii="Times New Roman" w:hAnsi="Times New Roman" w:cs="Times New Roman"/>
          <w:i/>
          <w:sz w:val="24"/>
          <w:vertAlign w:val="superscript"/>
        </w:rPr>
        <w:t>2</w:t>
      </w:r>
      <w:r>
        <w:rPr>
          <w:rFonts w:ascii="Times New Roman" w:hAnsi="Times New Roman" w:cs="Times New Roman"/>
          <w:i/>
          <w:sz w:val="24"/>
        </w:rPr>
        <w:t>+1+2x</w:t>
      </w:r>
      <w:r>
        <w:rPr>
          <w:rFonts w:ascii="Times New Roman" w:hAnsi="Times New Roman" w:cs="Times New Roman"/>
          <w:i/>
          <w:sz w:val="24"/>
          <w:vertAlign w:val="superscript"/>
        </w:rPr>
        <w:t>4</w:t>
      </w:r>
      <w:r>
        <w:rPr>
          <w:rFonts w:ascii="Times New Roman" w:hAnsi="Times New Roman" w:cs="Times New Roman"/>
          <w:i/>
          <w:sz w:val="24"/>
        </w:rPr>
        <w:t>.</w:t>
      </w:r>
    </w:p>
    <w:p w:rsidR="003952B8" w:rsidRDefault="003952B8" w:rsidP="008E2C1A">
      <w:pPr>
        <w:rPr>
          <w:rFonts w:ascii="Times New Roman" w:hAnsi="Times New Roman" w:cs="Times New Roman"/>
          <w:sz w:val="24"/>
        </w:rPr>
      </w:pPr>
      <w:r>
        <w:rPr>
          <w:rFonts w:ascii="Times New Roman" w:hAnsi="Times New Roman" w:cs="Times New Roman"/>
          <w:sz w:val="24"/>
        </w:rPr>
        <w:t>3) Place parentheses around the expression and place the GCF next to the expression</w:t>
      </w:r>
    </w:p>
    <w:p w:rsidR="003952B8" w:rsidRDefault="003952B8" w:rsidP="008E2C1A">
      <w:pPr>
        <w:rPr>
          <w:rFonts w:ascii="Times New Roman" w:hAnsi="Times New Roman" w:cs="Times New Roman"/>
          <w:i/>
          <w:sz w:val="24"/>
        </w:rPr>
      </w:pPr>
      <w:r>
        <w:rPr>
          <w:rFonts w:ascii="Times New Roman" w:hAnsi="Times New Roman" w:cs="Times New Roman"/>
          <w:i/>
          <w:sz w:val="24"/>
        </w:rPr>
        <w:t>4x</w:t>
      </w:r>
      <w:r>
        <w:rPr>
          <w:rFonts w:ascii="Times New Roman" w:hAnsi="Times New Roman" w:cs="Times New Roman"/>
          <w:i/>
          <w:sz w:val="24"/>
          <w:vertAlign w:val="superscript"/>
        </w:rPr>
        <w:t>4</w:t>
      </w:r>
      <w:r>
        <w:rPr>
          <w:rFonts w:ascii="Times New Roman" w:hAnsi="Times New Roman" w:cs="Times New Roman"/>
          <w:i/>
          <w:sz w:val="24"/>
        </w:rPr>
        <w:t>(3x</w:t>
      </w:r>
      <w:r>
        <w:rPr>
          <w:rFonts w:ascii="Times New Roman" w:hAnsi="Times New Roman" w:cs="Times New Roman"/>
          <w:i/>
          <w:sz w:val="24"/>
          <w:vertAlign w:val="superscript"/>
        </w:rPr>
        <w:t>2</w:t>
      </w:r>
      <w:r>
        <w:rPr>
          <w:rFonts w:ascii="Times New Roman" w:hAnsi="Times New Roman" w:cs="Times New Roman"/>
          <w:i/>
          <w:sz w:val="24"/>
        </w:rPr>
        <w:t>+1+2x</w:t>
      </w:r>
      <w:r>
        <w:rPr>
          <w:rFonts w:ascii="Times New Roman" w:hAnsi="Times New Roman" w:cs="Times New Roman"/>
          <w:i/>
          <w:sz w:val="24"/>
          <w:vertAlign w:val="superscript"/>
        </w:rPr>
        <w:t>4</w:t>
      </w:r>
      <w:r>
        <w:rPr>
          <w:rFonts w:ascii="Times New Roman" w:hAnsi="Times New Roman" w:cs="Times New Roman"/>
          <w:i/>
          <w:sz w:val="24"/>
        </w:rPr>
        <w:t>)</w:t>
      </w:r>
    </w:p>
    <w:p w:rsidR="00F7494E" w:rsidRDefault="00F7494E" w:rsidP="008E2C1A">
      <w:pPr>
        <w:rPr>
          <w:rFonts w:ascii="Times New Roman" w:hAnsi="Times New Roman" w:cs="Times New Roman"/>
          <w:i/>
          <w:sz w:val="24"/>
        </w:rPr>
      </w:pPr>
    </w:p>
    <w:p w:rsidR="003952B8" w:rsidRDefault="00F7494E" w:rsidP="008E2C1A">
      <w:pPr>
        <w:rPr>
          <w:rFonts w:ascii="Times New Roman" w:hAnsi="Times New Roman" w:cs="Times New Roman"/>
          <w:sz w:val="24"/>
        </w:rPr>
      </w:pPr>
      <w:r>
        <w:rPr>
          <w:rFonts w:ascii="Times New Roman" w:hAnsi="Times New Roman" w:cs="Times New Roman"/>
          <w:sz w:val="24"/>
        </w:rPr>
        <w:t>Make sure to double check if you have factored completely. If not, simply take out another factor, divide it by all the terms in the parentheses, and multiply what you thought was the GCF by the factor.</w:t>
      </w:r>
    </w:p>
    <w:p w:rsidR="00F7494E" w:rsidRPr="00F7494E" w:rsidRDefault="00F7494E" w:rsidP="008E2C1A">
      <w:pPr>
        <w:rPr>
          <w:rFonts w:ascii="Times New Roman" w:hAnsi="Times New Roman" w:cs="Times New Roman"/>
          <w:sz w:val="24"/>
        </w:rPr>
      </w:pPr>
    </w:p>
    <w:p w:rsidR="003952B8" w:rsidRDefault="003952B8" w:rsidP="003952B8">
      <w:pPr>
        <w:jc w:val="center"/>
        <w:rPr>
          <w:rFonts w:ascii="Times New Roman" w:hAnsi="Times New Roman" w:cs="Times New Roman"/>
          <w:sz w:val="36"/>
          <w:u w:val="single"/>
        </w:rPr>
      </w:pPr>
      <w:r>
        <w:rPr>
          <w:rFonts w:ascii="Times New Roman" w:hAnsi="Times New Roman" w:cs="Times New Roman"/>
          <w:sz w:val="36"/>
          <w:u w:val="single"/>
        </w:rPr>
        <w:t>Factoring The Difference of Two Perfect Squares</w:t>
      </w:r>
    </w:p>
    <w:p w:rsidR="003952B8" w:rsidRDefault="00BC126E" w:rsidP="003952B8">
      <w:pPr>
        <w:rPr>
          <w:rFonts w:ascii="Times New Roman" w:hAnsi="Times New Roman" w:cs="Times New Roman"/>
          <w:sz w:val="24"/>
          <w:vertAlign w:val="superscript"/>
        </w:rPr>
      </w:pPr>
      <w:r>
        <w:rPr>
          <w:rFonts w:ascii="Times New Roman" w:hAnsi="Times New Roman" w:cs="Times New Roman"/>
          <w:sz w:val="24"/>
        </w:rPr>
        <w:t>When x-a is multiplied by x + a, the result is x</w:t>
      </w:r>
      <w:r w:rsidRPr="00BC126E">
        <w:rPr>
          <w:rFonts w:ascii="Times New Roman" w:hAnsi="Times New Roman" w:cs="Times New Roman"/>
          <w:sz w:val="24"/>
          <w:vertAlign w:val="superscript"/>
        </w:rPr>
        <w:t>2</w:t>
      </w:r>
      <w:r>
        <w:rPr>
          <w:rFonts w:ascii="Times New Roman" w:hAnsi="Times New Roman" w:cs="Times New Roman"/>
          <w:sz w:val="24"/>
        </w:rPr>
        <w:t xml:space="preserve"> -a + a - a</w:t>
      </w:r>
      <w:r w:rsidRPr="00BC126E">
        <w:rPr>
          <w:rFonts w:ascii="Times New Roman" w:hAnsi="Times New Roman" w:cs="Times New Roman"/>
          <w:sz w:val="24"/>
          <w:vertAlign w:val="superscript"/>
        </w:rPr>
        <w:t>2</w:t>
      </w:r>
      <w:r>
        <w:rPr>
          <w:rFonts w:ascii="Times New Roman" w:hAnsi="Times New Roman" w:cs="Times New Roman"/>
          <w:sz w:val="24"/>
        </w:rPr>
        <w:t>, which simplifies to x</w:t>
      </w:r>
      <w:r w:rsidRPr="00BC126E">
        <w:rPr>
          <w:rFonts w:ascii="Times New Roman" w:hAnsi="Times New Roman" w:cs="Times New Roman"/>
          <w:sz w:val="24"/>
          <w:vertAlign w:val="superscript"/>
        </w:rPr>
        <w:t>2</w:t>
      </w:r>
      <w:r>
        <w:rPr>
          <w:rFonts w:ascii="Times New Roman" w:hAnsi="Times New Roman" w:cs="Times New Roman"/>
          <w:sz w:val="24"/>
        </w:rPr>
        <w:t xml:space="preserve"> - a</w:t>
      </w:r>
      <w:r w:rsidRPr="00BC126E">
        <w:rPr>
          <w:rFonts w:ascii="Times New Roman" w:hAnsi="Times New Roman" w:cs="Times New Roman"/>
          <w:sz w:val="24"/>
          <w:vertAlign w:val="superscript"/>
        </w:rPr>
        <w:t>2</w:t>
      </w:r>
    </w:p>
    <w:p w:rsidR="00BC126E" w:rsidRDefault="00BC126E" w:rsidP="003952B8">
      <w:pPr>
        <w:rPr>
          <w:rFonts w:ascii="Times New Roman" w:hAnsi="Times New Roman" w:cs="Times New Roman"/>
          <w:sz w:val="24"/>
        </w:rPr>
      </w:pPr>
      <w:r>
        <w:rPr>
          <w:rFonts w:ascii="Times New Roman" w:hAnsi="Times New Roman" w:cs="Times New Roman"/>
          <w:sz w:val="24"/>
        </w:rPr>
        <w:t>Knowing this fact you can take an expression that is the difference of two perfect and squares and find its factors.</w:t>
      </w:r>
    </w:p>
    <w:p w:rsidR="00BC126E" w:rsidRDefault="00BC126E" w:rsidP="003952B8">
      <w:pPr>
        <w:rPr>
          <w:rFonts w:ascii="Times New Roman" w:hAnsi="Times New Roman" w:cs="Times New Roman"/>
          <w:i/>
          <w:sz w:val="24"/>
        </w:rPr>
      </w:pPr>
      <w:r>
        <w:rPr>
          <w:rFonts w:ascii="Times New Roman" w:hAnsi="Times New Roman" w:cs="Times New Roman"/>
          <w:sz w:val="24"/>
        </w:rPr>
        <w:t xml:space="preserve">1)  Example: </w:t>
      </w:r>
      <w:r>
        <w:rPr>
          <w:rFonts w:ascii="Times New Roman" w:hAnsi="Times New Roman" w:cs="Times New Roman"/>
          <w:i/>
          <w:sz w:val="24"/>
        </w:rPr>
        <w:t>16x</w:t>
      </w:r>
      <w:r>
        <w:rPr>
          <w:rFonts w:ascii="Times New Roman" w:hAnsi="Times New Roman" w:cs="Times New Roman"/>
          <w:i/>
          <w:sz w:val="24"/>
          <w:vertAlign w:val="superscript"/>
        </w:rPr>
        <w:t>4</w:t>
      </w:r>
      <w:r>
        <w:rPr>
          <w:rFonts w:ascii="Times New Roman" w:hAnsi="Times New Roman" w:cs="Times New Roman"/>
          <w:i/>
          <w:sz w:val="24"/>
        </w:rPr>
        <w:t>- 4x</w:t>
      </w:r>
      <w:r w:rsidRPr="00BC126E">
        <w:rPr>
          <w:rFonts w:ascii="Times New Roman" w:hAnsi="Times New Roman" w:cs="Times New Roman"/>
          <w:i/>
          <w:sz w:val="24"/>
          <w:vertAlign w:val="superscript"/>
        </w:rPr>
        <w:t>2</w:t>
      </w:r>
    </w:p>
    <w:p w:rsidR="00BC126E" w:rsidRDefault="00BC126E" w:rsidP="003952B8">
      <w:pPr>
        <w:rPr>
          <w:rFonts w:ascii="Times New Roman" w:hAnsi="Times New Roman" w:cs="Times New Roman"/>
          <w:sz w:val="24"/>
        </w:rPr>
      </w:pPr>
      <w:r>
        <w:rPr>
          <w:rFonts w:ascii="Times New Roman" w:hAnsi="Times New Roman" w:cs="Times New Roman"/>
          <w:sz w:val="24"/>
        </w:rPr>
        <w:t xml:space="preserve">First, make sure the variables and coefficients are perfect squares </w:t>
      </w:r>
      <w:r w:rsidR="00F7494E">
        <w:rPr>
          <w:rFonts w:ascii="Times New Roman" w:hAnsi="Times New Roman" w:cs="Times New Roman"/>
          <w:sz w:val="24"/>
        </w:rPr>
        <w:t xml:space="preserve">and the exponents are even and not 0 </w:t>
      </w:r>
      <w:r>
        <w:rPr>
          <w:rFonts w:ascii="Times New Roman" w:hAnsi="Times New Roman" w:cs="Times New Roman"/>
          <w:sz w:val="24"/>
        </w:rPr>
        <w:t>unless you do not mind havi</w:t>
      </w:r>
      <w:r w:rsidR="00F7494E">
        <w:rPr>
          <w:rFonts w:ascii="Times New Roman" w:hAnsi="Times New Roman" w:cs="Times New Roman"/>
          <w:sz w:val="24"/>
        </w:rPr>
        <w:t>ng a square root in your answer or fractional exponents.</w:t>
      </w:r>
    </w:p>
    <w:p w:rsidR="00F7494E" w:rsidRDefault="00F7494E" w:rsidP="003952B8">
      <w:pPr>
        <w:rPr>
          <w:rFonts w:ascii="Times New Roman" w:hAnsi="Times New Roman" w:cs="Times New Roman"/>
          <w:sz w:val="24"/>
        </w:rPr>
      </w:pPr>
      <w:r>
        <w:rPr>
          <w:rFonts w:ascii="Times New Roman" w:hAnsi="Times New Roman" w:cs="Times New Roman"/>
          <w:sz w:val="24"/>
        </w:rPr>
        <w:t xml:space="preserve">2) Square root each term. </w:t>
      </w:r>
    </w:p>
    <w:p w:rsidR="00BC126E" w:rsidRDefault="00F7494E" w:rsidP="003952B8">
      <w:pPr>
        <w:rPr>
          <w:rFonts w:ascii="Times New Roman" w:hAnsi="Times New Roman" w:cs="Times New Roman"/>
          <w:sz w:val="24"/>
        </w:rPr>
      </w:pPr>
      <w:r>
        <w:rPr>
          <w:rFonts w:ascii="Times New Roman" w:hAnsi="Times New Roman" w:cs="Times New Roman"/>
          <w:sz w:val="24"/>
        </w:rPr>
        <w:t xml:space="preserve">The square root of </w:t>
      </w:r>
      <w:r>
        <w:rPr>
          <w:rFonts w:ascii="Times New Roman" w:hAnsi="Times New Roman" w:cs="Times New Roman"/>
          <w:i/>
          <w:sz w:val="24"/>
        </w:rPr>
        <w:t>16x</w:t>
      </w:r>
      <w:r>
        <w:rPr>
          <w:rFonts w:ascii="Times New Roman" w:hAnsi="Times New Roman" w:cs="Times New Roman"/>
          <w:i/>
          <w:sz w:val="24"/>
          <w:vertAlign w:val="superscript"/>
        </w:rPr>
        <w:t>4</w:t>
      </w:r>
      <w:r>
        <w:rPr>
          <w:rFonts w:ascii="Times New Roman" w:hAnsi="Times New Roman" w:cs="Times New Roman"/>
          <w:i/>
          <w:sz w:val="24"/>
        </w:rPr>
        <w:t xml:space="preserve"> is 4x</w:t>
      </w:r>
      <w:r w:rsidRPr="00F7494E">
        <w:rPr>
          <w:rFonts w:ascii="Times New Roman" w:hAnsi="Times New Roman" w:cs="Times New Roman"/>
          <w:i/>
          <w:sz w:val="24"/>
          <w:vertAlign w:val="superscript"/>
        </w:rPr>
        <w:t>2</w:t>
      </w:r>
      <w:r>
        <w:rPr>
          <w:rFonts w:ascii="Times New Roman" w:hAnsi="Times New Roman" w:cs="Times New Roman"/>
          <w:i/>
          <w:sz w:val="24"/>
        </w:rPr>
        <w:t xml:space="preserve"> </w:t>
      </w:r>
      <w:r>
        <w:rPr>
          <w:rFonts w:ascii="Times New Roman" w:hAnsi="Times New Roman" w:cs="Times New Roman"/>
          <w:sz w:val="24"/>
        </w:rPr>
        <w:t xml:space="preserve">and the square root of </w:t>
      </w:r>
      <w:r>
        <w:rPr>
          <w:rFonts w:ascii="Times New Roman" w:hAnsi="Times New Roman" w:cs="Times New Roman"/>
          <w:i/>
          <w:sz w:val="24"/>
        </w:rPr>
        <w:t>4x</w:t>
      </w:r>
      <w:r>
        <w:rPr>
          <w:rFonts w:ascii="Times New Roman" w:hAnsi="Times New Roman" w:cs="Times New Roman"/>
          <w:i/>
          <w:sz w:val="24"/>
          <w:vertAlign w:val="superscript"/>
        </w:rPr>
        <w:t>2</w:t>
      </w:r>
      <w:r>
        <w:rPr>
          <w:rFonts w:ascii="Times New Roman" w:hAnsi="Times New Roman" w:cs="Times New Roman"/>
          <w:i/>
          <w:sz w:val="24"/>
        </w:rPr>
        <w:t>is 2x.</w:t>
      </w:r>
      <w:r>
        <w:rPr>
          <w:rFonts w:ascii="Times New Roman" w:hAnsi="Times New Roman" w:cs="Times New Roman"/>
          <w:sz w:val="24"/>
        </w:rPr>
        <w:t xml:space="preserve"> </w:t>
      </w:r>
    </w:p>
    <w:p w:rsidR="00F7494E" w:rsidRDefault="00F7494E" w:rsidP="003952B8">
      <w:pPr>
        <w:rPr>
          <w:rFonts w:ascii="Times New Roman" w:hAnsi="Times New Roman" w:cs="Times New Roman"/>
          <w:sz w:val="24"/>
        </w:rPr>
      </w:pPr>
      <w:r>
        <w:rPr>
          <w:rFonts w:ascii="Times New Roman" w:hAnsi="Times New Roman" w:cs="Times New Roman"/>
          <w:sz w:val="24"/>
        </w:rPr>
        <w:t xml:space="preserve">3) In parentheses, write the first factor's square root plus the second factor's square root and in another pair of parentheses, </w:t>
      </w:r>
    </w:p>
    <w:p w:rsidR="00F7494E" w:rsidRDefault="00F7494E" w:rsidP="003952B8">
      <w:pPr>
        <w:rPr>
          <w:rFonts w:ascii="Times New Roman" w:hAnsi="Times New Roman" w:cs="Times New Roman"/>
          <w:sz w:val="24"/>
        </w:rPr>
      </w:pPr>
    </w:p>
    <w:p w:rsidR="00F7494E" w:rsidRDefault="00F7494E" w:rsidP="003952B8">
      <w:pPr>
        <w:rPr>
          <w:rFonts w:ascii="Times New Roman" w:hAnsi="Times New Roman" w:cs="Times New Roman"/>
          <w:sz w:val="24"/>
        </w:rPr>
      </w:pPr>
      <w:r>
        <w:rPr>
          <w:rFonts w:ascii="Times New Roman" w:hAnsi="Times New Roman" w:cs="Times New Roman"/>
          <w:sz w:val="24"/>
        </w:rPr>
        <w:t>write the first factor's square root minus the second factor's square root.</w:t>
      </w:r>
    </w:p>
    <w:p w:rsidR="00F7494E" w:rsidRDefault="00F7494E" w:rsidP="003952B8">
      <w:pPr>
        <w:rPr>
          <w:rFonts w:ascii="Times New Roman" w:hAnsi="Times New Roman" w:cs="Times New Roman"/>
          <w:i/>
          <w:sz w:val="24"/>
        </w:rPr>
      </w:pPr>
      <w:r>
        <w:rPr>
          <w:rFonts w:ascii="Times New Roman" w:hAnsi="Times New Roman" w:cs="Times New Roman"/>
          <w:i/>
          <w:sz w:val="24"/>
        </w:rPr>
        <w:t>(4x</w:t>
      </w:r>
      <w:r w:rsidRPr="00F7494E">
        <w:rPr>
          <w:rFonts w:ascii="Times New Roman" w:hAnsi="Times New Roman" w:cs="Times New Roman"/>
          <w:i/>
          <w:sz w:val="24"/>
          <w:vertAlign w:val="superscript"/>
        </w:rPr>
        <w:t>2</w:t>
      </w:r>
      <w:r>
        <w:rPr>
          <w:rFonts w:ascii="Times New Roman" w:hAnsi="Times New Roman" w:cs="Times New Roman"/>
          <w:i/>
          <w:sz w:val="24"/>
        </w:rPr>
        <w:t>+ 2x)(</w:t>
      </w:r>
      <w:r w:rsidRPr="00F7494E">
        <w:rPr>
          <w:rFonts w:ascii="Times New Roman" w:hAnsi="Times New Roman" w:cs="Times New Roman"/>
          <w:i/>
          <w:sz w:val="24"/>
        </w:rPr>
        <w:t xml:space="preserve"> </w:t>
      </w:r>
      <w:r>
        <w:rPr>
          <w:rFonts w:ascii="Times New Roman" w:hAnsi="Times New Roman" w:cs="Times New Roman"/>
          <w:i/>
          <w:sz w:val="24"/>
        </w:rPr>
        <w:t>4x</w:t>
      </w:r>
      <w:r w:rsidRPr="00F7494E">
        <w:rPr>
          <w:rFonts w:ascii="Times New Roman" w:hAnsi="Times New Roman" w:cs="Times New Roman"/>
          <w:i/>
          <w:sz w:val="24"/>
          <w:vertAlign w:val="superscript"/>
        </w:rPr>
        <w:t>2</w:t>
      </w:r>
      <w:r>
        <w:rPr>
          <w:rFonts w:ascii="Times New Roman" w:hAnsi="Times New Roman" w:cs="Times New Roman"/>
          <w:i/>
          <w:sz w:val="24"/>
        </w:rPr>
        <w:t>- 2x)</w:t>
      </w:r>
    </w:p>
    <w:p w:rsidR="00F7494E" w:rsidRDefault="00F7494E" w:rsidP="003952B8">
      <w:pPr>
        <w:rPr>
          <w:rFonts w:ascii="Times New Roman" w:hAnsi="Times New Roman" w:cs="Times New Roman"/>
          <w:sz w:val="24"/>
        </w:rPr>
      </w:pPr>
      <w:r>
        <w:rPr>
          <w:rFonts w:ascii="Times New Roman" w:hAnsi="Times New Roman" w:cs="Times New Roman"/>
          <w:sz w:val="24"/>
        </w:rPr>
        <w:t>Make sure that when you factor the difference of perfect squares you do not make the careless mistake of factoring the sum of squares.</w:t>
      </w:r>
    </w:p>
    <w:p w:rsidR="00CA5006" w:rsidRDefault="00CA5006" w:rsidP="003952B8">
      <w:pPr>
        <w:rPr>
          <w:rFonts w:ascii="Times New Roman" w:hAnsi="Times New Roman" w:cs="Times New Roman"/>
          <w:sz w:val="24"/>
        </w:rPr>
      </w:pPr>
    </w:p>
    <w:p w:rsidR="00CA5006" w:rsidRDefault="00CA5006" w:rsidP="00CA5006">
      <w:pPr>
        <w:jc w:val="center"/>
        <w:rPr>
          <w:rFonts w:ascii="Times New Roman" w:hAnsi="Times New Roman" w:cs="Times New Roman"/>
          <w:sz w:val="36"/>
        </w:rPr>
      </w:pPr>
      <w:r>
        <w:rPr>
          <w:rFonts w:ascii="Times New Roman" w:hAnsi="Times New Roman" w:cs="Times New Roman"/>
          <w:sz w:val="36"/>
          <w:u w:val="single"/>
        </w:rPr>
        <w:t>Factoring Perfect Trinomials</w:t>
      </w:r>
    </w:p>
    <w:p w:rsidR="00563741" w:rsidRDefault="00563741" w:rsidP="00CA5006">
      <w:pPr>
        <w:rPr>
          <w:rFonts w:ascii="Times New Roman" w:hAnsi="Times New Roman" w:cs="Times New Roman"/>
          <w:sz w:val="24"/>
        </w:rPr>
      </w:pPr>
      <w:r>
        <w:rPr>
          <w:rFonts w:ascii="Times New Roman" w:hAnsi="Times New Roman" w:cs="Times New Roman"/>
          <w:sz w:val="24"/>
        </w:rPr>
        <w:t xml:space="preserve">Notice that </w:t>
      </w:r>
      <w:r w:rsidRPr="00563741">
        <w:rPr>
          <w:rFonts w:ascii="Times New Roman" w:hAnsi="Times New Roman" w:cs="Times New Roman"/>
          <w:i/>
          <w:sz w:val="24"/>
        </w:rPr>
        <w:t>(</w:t>
      </w:r>
      <w:proofErr w:type="spellStart"/>
      <w:r w:rsidRPr="00563741">
        <w:rPr>
          <w:rFonts w:ascii="Times New Roman" w:hAnsi="Times New Roman" w:cs="Times New Roman"/>
          <w:i/>
          <w:sz w:val="24"/>
        </w:rPr>
        <w:t>x+y</w:t>
      </w:r>
      <w:proofErr w:type="spellEnd"/>
      <w:r w:rsidRPr="00563741">
        <w:rPr>
          <w:rFonts w:ascii="Times New Roman" w:hAnsi="Times New Roman" w:cs="Times New Roman"/>
          <w:i/>
          <w:sz w:val="24"/>
        </w:rPr>
        <w:t>)</w:t>
      </w:r>
      <w:r w:rsidRPr="00563741">
        <w:rPr>
          <w:rFonts w:ascii="Times New Roman" w:hAnsi="Times New Roman" w:cs="Times New Roman"/>
          <w:i/>
          <w:sz w:val="24"/>
          <w:vertAlign w:val="superscript"/>
        </w:rPr>
        <w:t>2</w:t>
      </w:r>
      <w:r w:rsidRPr="00563741">
        <w:rPr>
          <w:rFonts w:ascii="Times New Roman" w:hAnsi="Times New Roman" w:cs="Times New Roman"/>
          <w:i/>
          <w:sz w:val="24"/>
        </w:rPr>
        <w:t xml:space="preserve"> = x</w:t>
      </w:r>
      <w:r w:rsidRPr="00563741">
        <w:rPr>
          <w:rFonts w:ascii="Times New Roman" w:hAnsi="Times New Roman" w:cs="Times New Roman"/>
          <w:i/>
          <w:sz w:val="24"/>
          <w:vertAlign w:val="superscript"/>
        </w:rPr>
        <w:t xml:space="preserve">2 </w:t>
      </w:r>
      <w:r w:rsidRPr="00563741">
        <w:rPr>
          <w:rFonts w:ascii="Times New Roman" w:hAnsi="Times New Roman" w:cs="Times New Roman"/>
          <w:i/>
          <w:sz w:val="24"/>
        </w:rPr>
        <w:t>+ 2xy +y</w:t>
      </w:r>
      <w:r w:rsidRPr="00563741">
        <w:rPr>
          <w:rFonts w:ascii="Times New Roman" w:hAnsi="Times New Roman" w:cs="Times New Roman"/>
          <w:i/>
          <w:sz w:val="24"/>
          <w:vertAlign w:val="superscript"/>
        </w:rPr>
        <w:t>2</w:t>
      </w:r>
      <w:r>
        <w:rPr>
          <w:rFonts w:ascii="Times New Roman" w:hAnsi="Times New Roman" w:cs="Times New Roman"/>
          <w:sz w:val="24"/>
        </w:rPr>
        <w:t xml:space="preserve"> and </w:t>
      </w:r>
      <w:r w:rsidRPr="00563741">
        <w:rPr>
          <w:rFonts w:ascii="Times New Roman" w:hAnsi="Times New Roman" w:cs="Times New Roman"/>
          <w:i/>
          <w:sz w:val="24"/>
        </w:rPr>
        <w:t>(x-y)</w:t>
      </w:r>
      <w:r w:rsidRPr="00563741">
        <w:rPr>
          <w:rFonts w:ascii="Times New Roman" w:hAnsi="Times New Roman" w:cs="Times New Roman"/>
          <w:i/>
          <w:sz w:val="24"/>
          <w:vertAlign w:val="superscript"/>
        </w:rPr>
        <w:t>2</w:t>
      </w:r>
      <w:r w:rsidRPr="00563741">
        <w:rPr>
          <w:rFonts w:ascii="Times New Roman" w:hAnsi="Times New Roman" w:cs="Times New Roman"/>
          <w:i/>
          <w:sz w:val="24"/>
        </w:rPr>
        <w:t xml:space="preserve"> = x</w:t>
      </w:r>
      <w:r w:rsidRPr="00563741">
        <w:rPr>
          <w:rFonts w:ascii="Times New Roman" w:hAnsi="Times New Roman" w:cs="Times New Roman"/>
          <w:i/>
          <w:sz w:val="24"/>
          <w:vertAlign w:val="superscript"/>
        </w:rPr>
        <w:t xml:space="preserve">2 </w:t>
      </w:r>
      <w:r w:rsidRPr="00563741">
        <w:rPr>
          <w:rFonts w:ascii="Times New Roman" w:hAnsi="Times New Roman" w:cs="Times New Roman"/>
          <w:i/>
          <w:sz w:val="24"/>
        </w:rPr>
        <w:t>- 2xy +y</w:t>
      </w:r>
      <w:r w:rsidRPr="00563741">
        <w:rPr>
          <w:rFonts w:ascii="Times New Roman" w:hAnsi="Times New Roman" w:cs="Times New Roman"/>
          <w:i/>
          <w:sz w:val="24"/>
          <w:vertAlign w:val="superscript"/>
        </w:rPr>
        <w:t>2</w:t>
      </w:r>
      <w:r>
        <w:rPr>
          <w:rFonts w:ascii="Times New Roman" w:hAnsi="Times New Roman" w:cs="Times New Roman"/>
          <w:sz w:val="24"/>
        </w:rPr>
        <w:t>.</w:t>
      </w:r>
    </w:p>
    <w:p w:rsidR="00563741" w:rsidRDefault="00563741" w:rsidP="00CA5006">
      <w:pPr>
        <w:rPr>
          <w:rFonts w:ascii="Times New Roman" w:hAnsi="Times New Roman" w:cs="Times New Roman"/>
          <w:sz w:val="24"/>
        </w:rPr>
      </w:pPr>
      <w:r>
        <w:rPr>
          <w:rFonts w:ascii="Times New Roman" w:hAnsi="Times New Roman" w:cs="Times New Roman"/>
          <w:sz w:val="24"/>
        </w:rPr>
        <w:br/>
        <w:t xml:space="preserve">This means that given a trinomial, if the first and third term are positive, there is a chance that the trinomial is a binomial squared. </w:t>
      </w:r>
    </w:p>
    <w:p w:rsidR="00CA5006" w:rsidRDefault="00563741" w:rsidP="00CA5006">
      <w:pPr>
        <w:rPr>
          <w:rFonts w:ascii="Times New Roman" w:hAnsi="Times New Roman" w:cs="Times New Roman"/>
          <w:sz w:val="24"/>
        </w:rPr>
      </w:pPr>
      <w:r>
        <w:rPr>
          <w:rFonts w:ascii="Times New Roman" w:hAnsi="Times New Roman" w:cs="Times New Roman"/>
          <w:sz w:val="24"/>
        </w:rPr>
        <w:br/>
        <w:t>If the square root of the first term multiplied by the square root of the third term multiplied by 2 is equivalent to the second term, then the trinomial is definitely the square of a binomial.</w:t>
      </w:r>
    </w:p>
    <w:p w:rsidR="00563741" w:rsidRDefault="00563741" w:rsidP="00CA5006">
      <w:pPr>
        <w:rPr>
          <w:rFonts w:ascii="Times New Roman" w:hAnsi="Times New Roman" w:cs="Times New Roman"/>
          <w:sz w:val="24"/>
        </w:rPr>
      </w:pPr>
      <w:r>
        <w:rPr>
          <w:rFonts w:ascii="Times New Roman" w:hAnsi="Times New Roman" w:cs="Times New Roman"/>
          <w:sz w:val="24"/>
        </w:rPr>
        <w:t xml:space="preserve">Example: </w:t>
      </w:r>
      <w:r w:rsidRPr="00563741">
        <w:rPr>
          <w:rFonts w:ascii="Times New Roman" w:hAnsi="Times New Roman" w:cs="Times New Roman"/>
          <w:i/>
          <w:sz w:val="24"/>
        </w:rPr>
        <w:t>16x</w:t>
      </w:r>
      <w:r w:rsidRPr="00563741">
        <w:rPr>
          <w:rFonts w:ascii="Times New Roman" w:hAnsi="Times New Roman" w:cs="Times New Roman"/>
          <w:i/>
          <w:sz w:val="24"/>
          <w:vertAlign w:val="superscript"/>
        </w:rPr>
        <w:t xml:space="preserve">2 </w:t>
      </w:r>
      <w:r>
        <w:rPr>
          <w:rFonts w:ascii="Times New Roman" w:hAnsi="Times New Roman" w:cs="Times New Roman"/>
          <w:i/>
          <w:sz w:val="24"/>
        </w:rPr>
        <w:t>-</w:t>
      </w:r>
      <w:r w:rsidRPr="00563741">
        <w:rPr>
          <w:rFonts w:ascii="Times New Roman" w:hAnsi="Times New Roman" w:cs="Times New Roman"/>
          <w:i/>
          <w:sz w:val="24"/>
        </w:rPr>
        <w:t xml:space="preserve"> </w:t>
      </w:r>
      <w:r>
        <w:rPr>
          <w:rFonts w:ascii="Times New Roman" w:hAnsi="Times New Roman" w:cs="Times New Roman"/>
          <w:i/>
          <w:sz w:val="24"/>
        </w:rPr>
        <w:t>24</w:t>
      </w:r>
      <w:r w:rsidRPr="00563741">
        <w:rPr>
          <w:rFonts w:ascii="Times New Roman" w:hAnsi="Times New Roman" w:cs="Times New Roman"/>
          <w:i/>
          <w:sz w:val="24"/>
        </w:rPr>
        <w:t xml:space="preserve">x + </w:t>
      </w:r>
      <w:r>
        <w:rPr>
          <w:rFonts w:ascii="Times New Roman" w:hAnsi="Times New Roman" w:cs="Times New Roman"/>
          <w:i/>
          <w:sz w:val="24"/>
        </w:rPr>
        <w:t>9</w:t>
      </w:r>
    </w:p>
    <w:p w:rsidR="00563741" w:rsidRDefault="00563741" w:rsidP="00CA5006">
      <w:pPr>
        <w:rPr>
          <w:rFonts w:ascii="Times New Roman" w:hAnsi="Times New Roman" w:cs="Times New Roman"/>
          <w:sz w:val="24"/>
        </w:rPr>
      </w:pPr>
      <w:r>
        <w:rPr>
          <w:rFonts w:ascii="Times New Roman" w:hAnsi="Times New Roman" w:cs="Times New Roman"/>
          <w:sz w:val="24"/>
        </w:rPr>
        <w:t xml:space="preserve">1) Get the square root of the first and third term. </w:t>
      </w:r>
    </w:p>
    <w:p w:rsidR="00563741" w:rsidRDefault="00563741" w:rsidP="00CA5006">
      <w:pPr>
        <w:rPr>
          <w:rFonts w:ascii="Times New Roman" w:hAnsi="Times New Roman" w:cs="Times New Roman"/>
          <w:sz w:val="24"/>
        </w:rPr>
      </w:pPr>
      <w:r>
        <w:rPr>
          <w:rFonts w:ascii="Times New Roman" w:hAnsi="Times New Roman" w:cs="Times New Roman"/>
          <w:sz w:val="24"/>
        </w:rPr>
        <w:t xml:space="preserve">They are </w:t>
      </w:r>
      <w:r w:rsidRPr="00563741">
        <w:rPr>
          <w:rFonts w:ascii="Times New Roman" w:hAnsi="Times New Roman" w:cs="Times New Roman"/>
          <w:i/>
          <w:sz w:val="24"/>
        </w:rPr>
        <w:t xml:space="preserve">4x and </w:t>
      </w:r>
      <w:r>
        <w:rPr>
          <w:rFonts w:ascii="Times New Roman" w:hAnsi="Times New Roman" w:cs="Times New Roman"/>
          <w:i/>
          <w:sz w:val="24"/>
        </w:rPr>
        <w:t>3</w:t>
      </w:r>
      <w:r>
        <w:rPr>
          <w:rFonts w:ascii="Times New Roman" w:hAnsi="Times New Roman" w:cs="Times New Roman"/>
          <w:sz w:val="24"/>
        </w:rPr>
        <w:t xml:space="preserve"> respectively.</w:t>
      </w:r>
    </w:p>
    <w:p w:rsidR="00563741" w:rsidRDefault="00563741" w:rsidP="00CA5006">
      <w:pPr>
        <w:rPr>
          <w:rFonts w:ascii="Times New Roman" w:hAnsi="Times New Roman" w:cs="Times New Roman"/>
          <w:sz w:val="24"/>
        </w:rPr>
      </w:pPr>
    </w:p>
    <w:p w:rsidR="00563741" w:rsidRDefault="00563741" w:rsidP="00CA5006">
      <w:pPr>
        <w:rPr>
          <w:rFonts w:ascii="Times New Roman" w:hAnsi="Times New Roman" w:cs="Times New Roman"/>
          <w:sz w:val="24"/>
        </w:rPr>
      </w:pPr>
      <w:r>
        <w:rPr>
          <w:rFonts w:ascii="Times New Roman" w:hAnsi="Times New Roman" w:cs="Times New Roman"/>
          <w:sz w:val="24"/>
        </w:rPr>
        <w:t>2) Check if the product of two and the first and second square roots is equivalent to the second term.</w:t>
      </w:r>
    </w:p>
    <w:p w:rsidR="00563741" w:rsidRDefault="008E537A" w:rsidP="00CA5006">
      <w:pPr>
        <w:rPr>
          <w:rFonts w:ascii="Times New Roman" w:hAnsi="Times New Roman" w:cs="Times New Roman"/>
          <w:i/>
          <w:sz w:val="24"/>
        </w:rPr>
      </w:pPr>
      <w:r>
        <w:rPr>
          <w:rFonts w:ascii="Times New Roman" w:hAnsi="Times New Roman" w:cs="Times New Roman"/>
          <w:i/>
          <w:sz w:val="24"/>
        </w:rPr>
        <w:t>(4x)(3)(2)=24x</w:t>
      </w:r>
    </w:p>
    <w:p w:rsidR="008E537A" w:rsidRDefault="008E537A" w:rsidP="00CA5006">
      <w:pPr>
        <w:rPr>
          <w:rFonts w:ascii="Times New Roman" w:hAnsi="Times New Roman" w:cs="Times New Roman"/>
          <w:sz w:val="24"/>
        </w:rPr>
      </w:pPr>
      <w:r>
        <w:rPr>
          <w:rFonts w:ascii="Times New Roman" w:hAnsi="Times New Roman" w:cs="Times New Roman"/>
          <w:sz w:val="24"/>
        </w:rPr>
        <w:t>If this check is true, move onto the next step</w:t>
      </w:r>
    </w:p>
    <w:p w:rsidR="008E537A" w:rsidRDefault="008E537A" w:rsidP="00CA5006">
      <w:pPr>
        <w:rPr>
          <w:rFonts w:ascii="Times New Roman" w:hAnsi="Times New Roman" w:cs="Times New Roman"/>
          <w:sz w:val="24"/>
        </w:rPr>
      </w:pPr>
      <w:r>
        <w:rPr>
          <w:rFonts w:ascii="Times New Roman" w:hAnsi="Times New Roman" w:cs="Times New Roman"/>
          <w:sz w:val="24"/>
        </w:rPr>
        <w:t>3)The binomial should be written as the first square root plus the second square root if the second term was positive or the first square root minus the second square root if the second term was negative, squared.</w:t>
      </w:r>
    </w:p>
    <w:p w:rsidR="008E537A" w:rsidRDefault="008E537A" w:rsidP="00CA5006">
      <w:pPr>
        <w:rPr>
          <w:rFonts w:ascii="Times New Roman" w:hAnsi="Times New Roman" w:cs="Times New Roman"/>
          <w:sz w:val="24"/>
        </w:rPr>
      </w:pPr>
      <w:r>
        <w:rPr>
          <w:rFonts w:ascii="Times New Roman" w:hAnsi="Times New Roman" w:cs="Times New Roman"/>
          <w:sz w:val="24"/>
        </w:rPr>
        <w:t xml:space="preserve">The second term in the trinomial </w:t>
      </w:r>
      <w:r w:rsidRPr="00563741">
        <w:rPr>
          <w:rFonts w:ascii="Times New Roman" w:hAnsi="Times New Roman" w:cs="Times New Roman"/>
          <w:i/>
          <w:sz w:val="24"/>
        </w:rPr>
        <w:t>16x</w:t>
      </w:r>
      <w:r w:rsidRPr="00563741">
        <w:rPr>
          <w:rFonts w:ascii="Times New Roman" w:hAnsi="Times New Roman" w:cs="Times New Roman"/>
          <w:i/>
          <w:sz w:val="24"/>
          <w:vertAlign w:val="superscript"/>
        </w:rPr>
        <w:t xml:space="preserve">2 </w:t>
      </w:r>
      <w:r>
        <w:rPr>
          <w:rFonts w:ascii="Times New Roman" w:hAnsi="Times New Roman" w:cs="Times New Roman"/>
          <w:i/>
          <w:sz w:val="24"/>
        </w:rPr>
        <w:t>-</w:t>
      </w:r>
      <w:r w:rsidRPr="00563741">
        <w:rPr>
          <w:rFonts w:ascii="Times New Roman" w:hAnsi="Times New Roman" w:cs="Times New Roman"/>
          <w:i/>
          <w:sz w:val="24"/>
        </w:rPr>
        <w:t xml:space="preserve"> </w:t>
      </w:r>
      <w:r>
        <w:rPr>
          <w:rFonts w:ascii="Times New Roman" w:hAnsi="Times New Roman" w:cs="Times New Roman"/>
          <w:i/>
          <w:sz w:val="24"/>
        </w:rPr>
        <w:t>24</w:t>
      </w:r>
      <w:r w:rsidRPr="00563741">
        <w:rPr>
          <w:rFonts w:ascii="Times New Roman" w:hAnsi="Times New Roman" w:cs="Times New Roman"/>
          <w:i/>
          <w:sz w:val="24"/>
        </w:rPr>
        <w:t xml:space="preserve">x + </w:t>
      </w:r>
      <w:r>
        <w:rPr>
          <w:rFonts w:ascii="Times New Roman" w:hAnsi="Times New Roman" w:cs="Times New Roman"/>
          <w:i/>
          <w:sz w:val="24"/>
        </w:rPr>
        <w:t>9</w:t>
      </w:r>
      <w:r>
        <w:rPr>
          <w:rFonts w:ascii="Times New Roman" w:hAnsi="Times New Roman" w:cs="Times New Roman"/>
          <w:sz w:val="24"/>
        </w:rPr>
        <w:t xml:space="preserve"> is negative.</w:t>
      </w:r>
      <w:r>
        <w:rPr>
          <w:rFonts w:ascii="Times New Roman" w:hAnsi="Times New Roman" w:cs="Times New Roman"/>
          <w:sz w:val="24"/>
        </w:rPr>
        <w:br/>
        <w:t>Therefore the answer is (4x+3)</w:t>
      </w:r>
      <w:r w:rsidRPr="008E537A">
        <w:rPr>
          <w:rFonts w:ascii="Times New Roman" w:hAnsi="Times New Roman" w:cs="Times New Roman"/>
          <w:sz w:val="24"/>
          <w:vertAlign w:val="superscript"/>
        </w:rPr>
        <w:t>2</w:t>
      </w:r>
    </w:p>
    <w:p w:rsidR="008E537A" w:rsidRDefault="008E537A" w:rsidP="008E537A">
      <w:pPr>
        <w:jc w:val="center"/>
        <w:rPr>
          <w:rFonts w:ascii="Times New Roman" w:hAnsi="Times New Roman" w:cs="Times New Roman"/>
          <w:sz w:val="36"/>
          <w:u w:val="single"/>
        </w:rPr>
      </w:pPr>
      <w:r>
        <w:rPr>
          <w:rFonts w:ascii="Times New Roman" w:hAnsi="Times New Roman" w:cs="Times New Roman"/>
          <w:sz w:val="36"/>
          <w:u w:val="single"/>
        </w:rPr>
        <w:t>Factoring Trinomials</w:t>
      </w:r>
    </w:p>
    <w:p w:rsidR="008E537A" w:rsidRDefault="008E537A" w:rsidP="008E537A">
      <w:pPr>
        <w:rPr>
          <w:rFonts w:ascii="Times New Roman" w:hAnsi="Times New Roman" w:cs="Times New Roman"/>
          <w:sz w:val="24"/>
        </w:rPr>
      </w:pPr>
      <w:r>
        <w:rPr>
          <w:rFonts w:ascii="Times New Roman" w:hAnsi="Times New Roman" w:cs="Times New Roman"/>
          <w:sz w:val="24"/>
        </w:rPr>
        <w:t>In the form of x</w:t>
      </w:r>
      <w:r w:rsidRPr="008E537A">
        <w:rPr>
          <w:rFonts w:ascii="Times New Roman" w:hAnsi="Times New Roman" w:cs="Times New Roman"/>
          <w:sz w:val="24"/>
          <w:vertAlign w:val="superscript"/>
        </w:rPr>
        <w:t>2</w:t>
      </w:r>
      <w:r>
        <w:rPr>
          <w:rFonts w:ascii="Times New Roman" w:hAnsi="Times New Roman" w:cs="Times New Roman"/>
          <w:sz w:val="24"/>
        </w:rPr>
        <w:t>+bx+c, a trinomial is sometimes the product of two different binomials. This means that you will have to guess and check two different numbers whose products equals c and whose sum equals b.</w:t>
      </w:r>
    </w:p>
    <w:p w:rsidR="008E537A" w:rsidRDefault="008E537A" w:rsidP="008E537A">
      <w:pPr>
        <w:rPr>
          <w:rFonts w:ascii="Times New Roman" w:hAnsi="Times New Roman" w:cs="Times New Roman"/>
          <w:sz w:val="24"/>
        </w:rPr>
      </w:pPr>
      <w:r>
        <w:rPr>
          <w:rFonts w:ascii="Times New Roman" w:hAnsi="Times New Roman" w:cs="Times New Roman"/>
          <w:sz w:val="24"/>
        </w:rPr>
        <w:t xml:space="preserve">Example: </w:t>
      </w:r>
      <w:r w:rsidRPr="009A6192">
        <w:rPr>
          <w:rFonts w:ascii="Times New Roman" w:hAnsi="Times New Roman" w:cs="Times New Roman"/>
          <w:i/>
          <w:sz w:val="24"/>
        </w:rPr>
        <w:t>x</w:t>
      </w:r>
      <w:r w:rsidRPr="009A6192">
        <w:rPr>
          <w:rFonts w:ascii="Times New Roman" w:hAnsi="Times New Roman" w:cs="Times New Roman"/>
          <w:i/>
          <w:sz w:val="24"/>
          <w:vertAlign w:val="superscript"/>
        </w:rPr>
        <w:t>2</w:t>
      </w:r>
      <w:r w:rsidRPr="009A6192">
        <w:rPr>
          <w:rFonts w:ascii="Times New Roman" w:hAnsi="Times New Roman" w:cs="Times New Roman"/>
          <w:i/>
          <w:sz w:val="24"/>
        </w:rPr>
        <w:t xml:space="preserve"> - x - 6</w:t>
      </w:r>
    </w:p>
    <w:p w:rsidR="009A6192" w:rsidRDefault="009A6192" w:rsidP="008E537A">
      <w:pPr>
        <w:rPr>
          <w:rFonts w:ascii="Times New Roman" w:hAnsi="Times New Roman" w:cs="Times New Roman"/>
          <w:sz w:val="24"/>
        </w:rPr>
      </w:pPr>
      <w:r>
        <w:rPr>
          <w:rFonts w:ascii="Times New Roman" w:hAnsi="Times New Roman" w:cs="Times New Roman"/>
          <w:sz w:val="24"/>
        </w:rPr>
        <w:t xml:space="preserve">1) Think about pairs of factors of -6. </w:t>
      </w:r>
    </w:p>
    <w:p w:rsidR="009A6192" w:rsidRDefault="009A6192" w:rsidP="008E537A">
      <w:pPr>
        <w:rPr>
          <w:rFonts w:ascii="Times New Roman" w:hAnsi="Times New Roman" w:cs="Times New Roman"/>
          <w:sz w:val="24"/>
        </w:rPr>
      </w:pPr>
      <w:r>
        <w:rPr>
          <w:rFonts w:ascii="Times New Roman" w:hAnsi="Times New Roman" w:cs="Times New Roman"/>
          <w:sz w:val="24"/>
        </w:rPr>
        <w:t xml:space="preserve">There is </w:t>
      </w:r>
      <w:r w:rsidRPr="009A6192">
        <w:rPr>
          <w:rFonts w:ascii="Times New Roman" w:hAnsi="Times New Roman" w:cs="Times New Roman"/>
          <w:i/>
          <w:sz w:val="24"/>
        </w:rPr>
        <w:t xml:space="preserve">1 * -6, 1 * -6, 2 * -3, and -2 * 3. </w:t>
      </w:r>
      <w:r w:rsidRPr="009A6192">
        <w:rPr>
          <w:rFonts w:ascii="Times New Roman" w:hAnsi="Times New Roman" w:cs="Times New Roman"/>
          <w:i/>
          <w:sz w:val="24"/>
        </w:rPr>
        <w:br/>
      </w:r>
    </w:p>
    <w:p w:rsidR="009A6192" w:rsidRDefault="009A6192" w:rsidP="008E537A">
      <w:pPr>
        <w:rPr>
          <w:rFonts w:ascii="Times New Roman" w:hAnsi="Times New Roman" w:cs="Times New Roman"/>
          <w:sz w:val="24"/>
        </w:rPr>
      </w:pPr>
      <w:r>
        <w:rPr>
          <w:rFonts w:ascii="Times New Roman" w:hAnsi="Times New Roman" w:cs="Times New Roman"/>
          <w:sz w:val="24"/>
        </w:rPr>
        <w:t>2) Out of these pairs of factors, is any pair whose sum is the coefficient of the second term?</w:t>
      </w:r>
    </w:p>
    <w:p w:rsidR="009A6192" w:rsidRDefault="009A6192" w:rsidP="008E537A">
      <w:pPr>
        <w:rPr>
          <w:rFonts w:ascii="Times New Roman" w:hAnsi="Times New Roman" w:cs="Times New Roman"/>
          <w:sz w:val="24"/>
        </w:rPr>
      </w:pPr>
    </w:p>
    <w:p w:rsidR="009A6192" w:rsidRDefault="009A6192" w:rsidP="008E537A">
      <w:pPr>
        <w:rPr>
          <w:rFonts w:ascii="Times New Roman" w:hAnsi="Times New Roman" w:cs="Times New Roman"/>
          <w:i/>
          <w:sz w:val="24"/>
        </w:rPr>
      </w:pPr>
      <w:r>
        <w:rPr>
          <w:rFonts w:ascii="Times New Roman" w:hAnsi="Times New Roman" w:cs="Times New Roman"/>
          <w:i/>
          <w:sz w:val="24"/>
        </w:rPr>
        <w:t xml:space="preserve">The coefficient of the second term is -1. </w:t>
      </w:r>
      <w:r>
        <w:rPr>
          <w:rFonts w:ascii="Times New Roman" w:hAnsi="Times New Roman" w:cs="Times New Roman"/>
          <w:i/>
          <w:sz w:val="24"/>
        </w:rPr>
        <w:br/>
        <w:t>2 + (-3) = -1.</w:t>
      </w:r>
    </w:p>
    <w:p w:rsidR="009A6192" w:rsidRDefault="009A6192" w:rsidP="008E537A">
      <w:pPr>
        <w:rPr>
          <w:rFonts w:ascii="Times New Roman" w:hAnsi="Times New Roman" w:cs="Times New Roman"/>
          <w:i/>
          <w:sz w:val="24"/>
        </w:rPr>
      </w:pPr>
      <w:r>
        <w:rPr>
          <w:rFonts w:ascii="Times New Roman" w:hAnsi="Times New Roman" w:cs="Times New Roman"/>
          <w:sz w:val="24"/>
        </w:rPr>
        <w:t>3) Write out the product of binomials.</w:t>
      </w:r>
      <w:r>
        <w:rPr>
          <w:rFonts w:ascii="Times New Roman" w:hAnsi="Times New Roman" w:cs="Times New Roman"/>
          <w:sz w:val="24"/>
        </w:rPr>
        <w:br/>
      </w:r>
      <w:r>
        <w:rPr>
          <w:rFonts w:ascii="Times New Roman" w:hAnsi="Times New Roman" w:cs="Times New Roman"/>
          <w:i/>
          <w:sz w:val="24"/>
        </w:rPr>
        <w:t>(x+2)(x-3)</w:t>
      </w:r>
    </w:p>
    <w:p w:rsidR="009A6192" w:rsidRDefault="009A6192" w:rsidP="008E537A">
      <w:pPr>
        <w:rPr>
          <w:rFonts w:ascii="Times New Roman" w:hAnsi="Times New Roman" w:cs="Times New Roman"/>
          <w:sz w:val="24"/>
        </w:rPr>
      </w:pPr>
      <w:r>
        <w:rPr>
          <w:rFonts w:ascii="Times New Roman" w:hAnsi="Times New Roman" w:cs="Times New Roman"/>
          <w:sz w:val="24"/>
        </w:rPr>
        <w:t xml:space="preserve">Sometimes there will be a coefficient attached to the first term of the trinomial, which results in </w:t>
      </w:r>
      <w:r w:rsidRPr="009A6192">
        <w:rPr>
          <w:rFonts w:ascii="Times New Roman" w:hAnsi="Times New Roman" w:cs="Times New Roman"/>
          <w:i/>
          <w:sz w:val="24"/>
        </w:rPr>
        <w:t>ax</w:t>
      </w:r>
      <w:r w:rsidRPr="009A6192">
        <w:rPr>
          <w:rFonts w:ascii="Times New Roman" w:hAnsi="Times New Roman" w:cs="Times New Roman"/>
          <w:i/>
          <w:sz w:val="24"/>
          <w:vertAlign w:val="superscript"/>
        </w:rPr>
        <w:t>2</w:t>
      </w:r>
      <w:r w:rsidRPr="009A6192">
        <w:rPr>
          <w:rFonts w:ascii="Times New Roman" w:hAnsi="Times New Roman" w:cs="Times New Roman"/>
          <w:i/>
          <w:sz w:val="24"/>
        </w:rPr>
        <w:t>+bx+c</w:t>
      </w:r>
      <w:r>
        <w:rPr>
          <w:rFonts w:ascii="Times New Roman" w:hAnsi="Times New Roman" w:cs="Times New Roman"/>
          <w:sz w:val="24"/>
        </w:rPr>
        <w:t>. What you want to do first is see if there is a GCF that can be factored out. Then, if there is still a coefficient attached to the first term, the guessing and checking becomes much more complicated.</w:t>
      </w:r>
    </w:p>
    <w:p w:rsidR="009A6192" w:rsidRDefault="009A6192" w:rsidP="008E537A">
      <w:pPr>
        <w:rPr>
          <w:rFonts w:ascii="Times New Roman" w:hAnsi="Times New Roman" w:cs="Times New Roman"/>
          <w:i/>
          <w:sz w:val="24"/>
        </w:rPr>
      </w:pPr>
      <w:r>
        <w:rPr>
          <w:rFonts w:ascii="Times New Roman" w:hAnsi="Times New Roman" w:cs="Times New Roman"/>
          <w:sz w:val="24"/>
        </w:rPr>
        <w:t xml:space="preserve">Example. </w:t>
      </w:r>
      <w:r>
        <w:rPr>
          <w:rFonts w:ascii="Times New Roman" w:hAnsi="Times New Roman" w:cs="Times New Roman"/>
          <w:i/>
          <w:sz w:val="24"/>
        </w:rPr>
        <w:t>12</w:t>
      </w:r>
      <w:r w:rsidRPr="009A6192">
        <w:rPr>
          <w:rFonts w:ascii="Times New Roman" w:hAnsi="Times New Roman" w:cs="Times New Roman"/>
          <w:i/>
          <w:sz w:val="24"/>
        </w:rPr>
        <w:t>x</w:t>
      </w:r>
      <w:r w:rsidRPr="009A6192">
        <w:rPr>
          <w:rFonts w:ascii="Times New Roman" w:hAnsi="Times New Roman" w:cs="Times New Roman"/>
          <w:i/>
          <w:sz w:val="24"/>
          <w:vertAlign w:val="superscript"/>
        </w:rPr>
        <w:t>2</w:t>
      </w:r>
      <w:r w:rsidR="004D532E">
        <w:rPr>
          <w:rFonts w:ascii="Times New Roman" w:hAnsi="Times New Roman" w:cs="Times New Roman"/>
          <w:i/>
          <w:sz w:val="24"/>
        </w:rPr>
        <w:t>+</w:t>
      </w:r>
      <w:r>
        <w:rPr>
          <w:rFonts w:ascii="Times New Roman" w:hAnsi="Times New Roman" w:cs="Times New Roman"/>
          <w:i/>
          <w:sz w:val="24"/>
        </w:rPr>
        <w:t>34</w:t>
      </w:r>
      <w:r w:rsidRPr="009A6192">
        <w:rPr>
          <w:rFonts w:ascii="Times New Roman" w:hAnsi="Times New Roman" w:cs="Times New Roman"/>
          <w:i/>
          <w:sz w:val="24"/>
        </w:rPr>
        <w:t>x</w:t>
      </w:r>
      <w:r>
        <w:rPr>
          <w:rFonts w:ascii="Times New Roman" w:hAnsi="Times New Roman" w:cs="Times New Roman"/>
          <w:i/>
          <w:sz w:val="24"/>
        </w:rPr>
        <w:t xml:space="preserve"> - 28</w:t>
      </w:r>
    </w:p>
    <w:p w:rsidR="009A6192" w:rsidRDefault="009A6192" w:rsidP="008E537A">
      <w:pPr>
        <w:rPr>
          <w:rFonts w:ascii="Times New Roman" w:hAnsi="Times New Roman" w:cs="Times New Roman"/>
          <w:sz w:val="24"/>
        </w:rPr>
      </w:pPr>
      <w:r>
        <w:rPr>
          <w:rFonts w:ascii="Times New Roman" w:hAnsi="Times New Roman" w:cs="Times New Roman"/>
          <w:sz w:val="24"/>
        </w:rPr>
        <w:t>1) Check for a GCF and factor it out if possible.</w:t>
      </w:r>
      <w:r>
        <w:rPr>
          <w:rFonts w:ascii="Times New Roman" w:hAnsi="Times New Roman" w:cs="Times New Roman"/>
          <w:sz w:val="24"/>
        </w:rPr>
        <w:br/>
      </w:r>
      <w:r>
        <w:rPr>
          <w:rFonts w:ascii="Times New Roman" w:hAnsi="Times New Roman" w:cs="Times New Roman"/>
          <w:sz w:val="24"/>
        </w:rPr>
        <w:br/>
        <w:t>The GCF here is 2, it should be factored out.</w:t>
      </w:r>
    </w:p>
    <w:p w:rsidR="009A6192" w:rsidRDefault="009A6192" w:rsidP="008E537A">
      <w:pPr>
        <w:rPr>
          <w:rFonts w:ascii="Times New Roman" w:hAnsi="Times New Roman" w:cs="Times New Roman"/>
          <w:i/>
          <w:sz w:val="24"/>
        </w:rPr>
      </w:pPr>
      <w:r>
        <w:rPr>
          <w:rFonts w:ascii="Times New Roman" w:hAnsi="Times New Roman" w:cs="Times New Roman"/>
          <w:i/>
          <w:sz w:val="24"/>
        </w:rPr>
        <w:t>2(6x</w:t>
      </w:r>
      <w:r w:rsidRPr="009A6192">
        <w:rPr>
          <w:rFonts w:ascii="Times New Roman" w:hAnsi="Times New Roman" w:cs="Times New Roman"/>
          <w:i/>
          <w:sz w:val="24"/>
          <w:vertAlign w:val="superscript"/>
        </w:rPr>
        <w:t>2</w:t>
      </w:r>
      <w:r w:rsidR="004D532E">
        <w:rPr>
          <w:rFonts w:ascii="Times New Roman" w:hAnsi="Times New Roman" w:cs="Times New Roman"/>
          <w:i/>
          <w:sz w:val="24"/>
        </w:rPr>
        <w:t>+</w:t>
      </w:r>
      <w:r>
        <w:rPr>
          <w:rFonts w:ascii="Times New Roman" w:hAnsi="Times New Roman" w:cs="Times New Roman"/>
          <w:i/>
          <w:sz w:val="24"/>
        </w:rPr>
        <w:t xml:space="preserve"> 17x - 14)</w:t>
      </w:r>
    </w:p>
    <w:p w:rsidR="009A6192" w:rsidRDefault="009A6192" w:rsidP="008E537A">
      <w:pPr>
        <w:rPr>
          <w:rFonts w:ascii="Times New Roman" w:hAnsi="Times New Roman" w:cs="Times New Roman"/>
          <w:sz w:val="24"/>
        </w:rPr>
      </w:pPr>
      <w:r>
        <w:rPr>
          <w:rFonts w:ascii="Times New Roman" w:hAnsi="Times New Roman" w:cs="Times New Roman"/>
          <w:sz w:val="24"/>
        </w:rPr>
        <w:t xml:space="preserve">2) Pick out pairs of products equivalent to c and the </w:t>
      </w:r>
      <w:r w:rsidR="004D532E">
        <w:rPr>
          <w:rFonts w:ascii="Times New Roman" w:hAnsi="Times New Roman" w:cs="Times New Roman"/>
          <w:sz w:val="24"/>
        </w:rPr>
        <w:t>first term</w:t>
      </w:r>
    </w:p>
    <w:p w:rsidR="009A6192" w:rsidRDefault="009A6192" w:rsidP="008E537A">
      <w:pPr>
        <w:rPr>
          <w:rFonts w:ascii="Times New Roman" w:hAnsi="Times New Roman" w:cs="Times New Roman"/>
          <w:i/>
          <w:sz w:val="24"/>
        </w:rPr>
      </w:pPr>
      <w:r>
        <w:rPr>
          <w:rFonts w:ascii="Times New Roman" w:hAnsi="Times New Roman" w:cs="Times New Roman"/>
          <w:sz w:val="24"/>
        </w:rPr>
        <w:t xml:space="preserve">Products of -14: </w:t>
      </w:r>
      <w:r>
        <w:rPr>
          <w:rFonts w:ascii="Times New Roman" w:hAnsi="Times New Roman" w:cs="Times New Roman"/>
          <w:i/>
          <w:sz w:val="24"/>
        </w:rPr>
        <w:t>1 * -14, -1 *14, 7 * -2, -7 * 2</w:t>
      </w:r>
      <w:r>
        <w:rPr>
          <w:rFonts w:ascii="Times New Roman" w:hAnsi="Times New Roman" w:cs="Times New Roman"/>
          <w:i/>
          <w:sz w:val="24"/>
        </w:rPr>
        <w:br/>
      </w:r>
      <w:r>
        <w:rPr>
          <w:rFonts w:ascii="Times New Roman" w:hAnsi="Times New Roman" w:cs="Times New Roman"/>
          <w:sz w:val="24"/>
        </w:rPr>
        <w:t>Products of 6 :</w:t>
      </w:r>
      <w:r>
        <w:rPr>
          <w:rFonts w:ascii="Times New Roman" w:hAnsi="Times New Roman" w:cs="Times New Roman"/>
          <w:i/>
          <w:sz w:val="24"/>
        </w:rPr>
        <w:t>1</w:t>
      </w:r>
      <w:r w:rsidR="004D532E">
        <w:rPr>
          <w:rFonts w:ascii="Times New Roman" w:hAnsi="Times New Roman" w:cs="Times New Roman"/>
          <w:i/>
          <w:sz w:val="24"/>
        </w:rPr>
        <w:t>x</w:t>
      </w:r>
      <w:r>
        <w:rPr>
          <w:rFonts w:ascii="Times New Roman" w:hAnsi="Times New Roman" w:cs="Times New Roman"/>
          <w:i/>
          <w:sz w:val="24"/>
        </w:rPr>
        <w:t xml:space="preserve"> * 6</w:t>
      </w:r>
      <w:r w:rsidR="004D532E">
        <w:rPr>
          <w:rFonts w:ascii="Times New Roman" w:hAnsi="Times New Roman" w:cs="Times New Roman"/>
          <w:i/>
          <w:sz w:val="24"/>
        </w:rPr>
        <w:t>x</w:t>
      </w:r>
      <w:r>
        <w:rPr>
          <w:rFonts w:ascii="Times New Roman" w:hAnsi="Times New Roman" w:cs="Times New Roman"/>
          <w:i/>
          <w:sz w:val="24"/>
        </w:rPr>
        <w:t>, 6</w:t>
      </w:r>
      <w:r w:rsidR="004D532E">
        <w:rPr>
          <w:rFonts w:ascii="Times New Roman" w:hAnsi="Times New Roman" w:cs="Times New Roman"/>
          <w:i/>
          <w:sz w:val="24"/>
        </w:rPr>
        <w:t>x</w:t>
      </w:r>
      <w:r>
        <w:rPr>
          <w:rFonts w:ascii="Times New Roman" w:hAnsi="Times New Roman" w:cs="Times New Roman"/>
          <w:i/>
          <w:sz w:val="24"/>
        </w:rPr>
        <w:t xml:space="preserve"> * 1</w:t>
      </w:r>
      <w:r w:rsidR="004D532E">
        <w:rPr>
          <w:rFonts w:ascii="Times New Roman" w:hAnsi="Times New Roman" w:cs="Times New Roman"/>
          <w:i/>
          <w:sz w:val="24"/>
        </w:rPr>
        <w:t>x</w:t>
      </w:r>
      <w:r>
        <w:rPr>
          <w:rFonts w:ascii="Times New Roman" w:hAnsi="Times New Roman" w:cs="Times New Roman"/>
          <w:i/>
          <w:sz w:val="24"/>
        </w:rPr>
        <w:t>, 2</w:t>
      </w:r>
      <w:r w:rsidR="004D532E">
        <w:rPr>
          <w:rFonts w:ascii="Times New Roman" w:hAnsi="Times New Roman" w:cs="Times New Roman"/>
          <w:i/>
          <w:sz w:val="24"/>
        </w:rPr>
        <w:t>x</w:t>
      </w:r>
      <w:r>
        <w:rPr>
          <w:rFonts w:ascii="Times New Roman" w:hAnsi="Times New Roman" w:cs="Times New Roman"/>
          <w:i/>
          <w:sz w:val="24"/>
        </w:rPr>
        <w:t>*3</w:t>
      </w:r>
      <w:r w:rsidR="004D532E">
        <w:rPr>
          <w:rFonts w:ascii="Times New Roman" w:hAnsi="Times New Roman" w:cs="Times New Roman"/>
          <w:i/>
          <w:sz w:val="24"/>
        </w:rPr>
        <w:t>x</w:t>
      </w:r>
      <w:r>
        <w:rPr>
          <w:rFonts w:ascii="Times New Roman" w:hAnsi="Times New Roman" w:cs="Times New Roman"/>
          <w:i/>
          <w:sz w:val="24"/>
        </w:rPr>
        <w:t>, 3</w:t>
      </w:r>
      <w:r w:rsidR="004D532E">
        <w:rPr>
          <w:rFonts w:ascii="Times New Roman" w:hAnsi="Times New Roman" w:cs="Times New Roman"/>
          <w:i/>
          <w:sz w:val="24"/>
        </w:rPr>
        <w:t>x</w:t>
      </w:r>
      <w:r>
        <w:rPr>
          <w:rFonts w:ascii="Times New Roman" w:hAnsi="Times New Roman" w:cs="Times New Roman"/>
          <w:i/>
          <w:sz w:val="24"/>
        </w:rPr>
        <w:t>*2</w:t>
      </w:r>
      <w:r w:rsidR="004D532E">
        <w:rPr>
          <w:rFonts w:ascii="Times New Roman" w:hAnsi="Times New Roman" w:cs="Times New Roman"/>
          <w:i/>
          <w:sz w:val="24"/>
        </w:rPr>
        <w:t>x</w:t>
      </w:r>
    </w:p>
    <w:p w:rsidR="009A6192" w:rsidRDefault="009A6192" w:rsidP="008E537A">
      <w:pPr>
        <w:rPr>
          <w:rFonts w:ascii="Times New Roman" w:hAnsi="Times New Roman" w:cs="Times New Roman"/>
          <w:sz w:val="24"/>
        </w:rPr>
      </w:pPr>
      <w:r>
        <w:rPr>
          <w:rFonts w:ascii="Times New Roman" w:hAnsi="Times New Roman" w:cs="Times New Roman"/>
          <w:sz w:val="24"/>
        </w:rPr>
        <w:t>3)</w:t>
      </w:r>
      <w:r w:rsidR="004D532E">
        <w:rPr>
          <w:rFonts w:ascii="Times New Roman" w:hAnsi="Times New Roman" w:cs="Times New Roman"/>
          <w:sz w:val="24"/>
        </w:rPr>
        <w:t xml:space="preserve"> The rule is that one factor from a product pair of -14 multiplied by one factor from the product pair of 6 is one of the addends that makes up the sum of b. The other product of factors is the other addend. </w:t>
      </w:r>
    </w:p>
    <w:p w:rsidR="004D532E" w:rsidRDefault="004D532E" w:rsidP="008E537A">
      <w:pPr>
        <w:rPr>
          <w:rFonts w:ascii="Times New Roman" w:hAnsi="Times New Roman" w:cs="Times New Roman"/>
          <w:sz w:val="24"/>
        </w:rPr>
      </w:pPr>
    </w:p>
    <w:p w:rsidR="004D532E" w:rsidRDefault="004D532E" w:rsidP="008E537A">
      <w:pPr>
        <w:rPr>
          <w:rFonts w:ascii="Times New Roman" w:hAnsi="Times New Roman" w:cs="Times New Roman"/>
          <w:i/>
          <w:sz w:val="24"/>
        </w:rPr>
      </w:pPr>
    </w:p>
    <w:p w:rsidR="004D532E" w:rsidRDefault="004D532E" w:rsidP="008E537A">
      <w:pPr>
        <w:rPr>
          <w:rFonts w:ascii="Times New Roman" w:hAnsi="Times New Roman" w:cs="Times New Roman"/>
          <w:i/>
          <w:sz w:val="24"/>
        </w:rPr>
      </w:pPr>
      <w:r>
        <w:rPr>
          <w:rFonts w:ascii="Times New Roman" w:hAnsi="Times New Roman" w:cs="Times New Roman"/>
          <w:i/>
          <w:sz w:val="24"/>
        </w:rPr>
        <w:t>7 * 3x + -2 * 2x = 17x</w:t>
      </w:r>
    </w:p>
    <w:p w:rsidR="004D532E" w:rsidRDefault="004D532E" w:rsidP="008E537A">
      <w:pPr>
        <w:rPr>
          <w:rFonts w:ascii="Times New Roman" w:hAnsi="Times New Roman" w:cs="Times New Roman"/>
          <w:sz w:val="24"/>
        </w:rPr>
      </w:pPr>
      <w:r>
        <w:rPr>
          <w:rFonts w:ascii="Times New Roman" w:hAnsi="Times New Roman" w:cs="Times New Roman"/>
          <w:sz w:val="24"/>
        </w:rPr>
        <w:t>4)  Write out the binomials. Each binomial must contain one variable and one of the constants and they must not have been multiplied by each other when you checked if the sum of the products was the second term of the trinomial.</w:t>
      </w:r>
    </w:p>
    <w:p w:rsidR="004D532E" w:rsidRDefault="004D532E" w:rsidP="008E537A">
      <w:pPr>
        <w:rPr>
          <w:rFonts w:ascii="Times New Roman" w:hAnsi="Times New Roman" w:cs="Times New Roman"/>
          <w:i/>
          <w:sz w:val="24"/>
        </w:rPr>
      </w:pPr>
      <w:r>
        <w:rPr>
          <w:rFonts w:ascii="Times New Roman" w:hAnsi="Times New Roman" w:cs="Times New Roman"/>
          <w:i/>
          <w:sz w:val="24"/>
        </w:rPr>
        <w:t>(3x-2)(2x+7)</w:t>
      </w:r>
    </w:p>
    <w:p w:rsidR="004D532E" w:rsidRDefault="009024BE" w:rsidP="009024BE">
      <w:pPr>
        <w:jc w:val="center"/>
        <w:rPr>
          <w:rFonts w:ascii="Times New Roman" w:hAnsi="Times New Roman" w:cs="Times New Roman"/>
          <w:sz w:val="36"/>
        </w:rPr>
      </w:pPr>
      <w:r>
        <w:rPr>
          <w:rFonts w:ascii="Times New Roman" w:hAnsi="Times New Roman" w:cs="Times New Roman"/>
          <w:sz w:val="36"/>
          <w:u w:val="single"/>
        </w:rPr>
        <w:t>Factor By Grouping</w:t>
      </w:r>
    </w:p>
    <w:p w:rsidR="009024BE" w:rsidRDefault="009024BE" w:rsidP="009024BE">
      <w:pPr>
        <w:rPr>
          <w:rFonts w:ascii="Times New Roman" w:hAnsi="Times New Roman" w:cs="Times New Roman"/>
          <w:sz w:val="24"/>
        </w:rPr>
      </w:pPr>
      <w:r>
        <w:rPr>
          <w:rFonts w:ascii="Times New Roman" w:hAnsi="Times New Roman" w:cs="Times New Roman"/>
          <w:sz w:val="24"/>
        </w:rPr>
        <w:t xml:space="preserve">Factoring </w:t>
      </w:r>
      <w:r w:rsidRPr="009A6192">
        <w:rPr>
          <w:rFonts w:ascii="Times New Roman" w:hAnsi="Times New Roman" w:cs="Times New Roman"/>
          <w:i/>
          <w:sz w:val="24"/>
        </w:rPr>
        <w:t>ax</w:t>
      </w:r>
      <w:r w:rsidRPr="009A6192">
        <w:rPr>
          <w:rFonts w:ascii="Times New Roman" w:hAnsi="Times New Roman" w:cs="Times New Roman"/>
          <w:i/>
          <w:sz w:val="24"/>
          <w:vertAlign w:val="superscript"/>
        </w:rPr>
        <w:t>2</w:t>
      </w:r>
      <w:r w:rsidRPr="009A6192">
        <w:rPr>
          <w:rFonts w:ascii="Times New Roman" w:hAnsi="Times New Roman" w:cs="Times New Roman"/>
          <w:i/>
          <w:sz w:val="24"/>
        </w:rPr>
        <w:t>+bx+c</w:t>
      </w:r>
      <w:r>
        <w:rPr>
          <w:rFonts w:ascii="Times New Roman" w:hAnsi="Times New Roman" w:cs="Times New Roman"/>
          <w:sz w:val="24"/>
        </w:rPr>
        <w:t xml:space="preserve"> trinomials by grouping involves a little bit of guess and check as well. </w:t>
      </w:r>
    </w:p>
    <w:p w:rsidR="009024BE" w:rsidRDefault="009024BE" w:rsidP="009024BE">
      <w:pPr>
        <w:rPr>
          <w:rFonts w:ascii="Times New Roman" w:hAnsi="Times New Roman" w:cs="Times New Roman"/>
          <w:sz w:val="24"/>
        </w:rPr>
      </w:pPr>
      <w:r>
        <w:rPr>
          <w:rFonts w:ascii="Times New Roman" w:hAnsi="Times New Roman" w:cs="Times New Roman"/>
          <w:sz w:val="24"/>
        </w:rPr>
        <w:t xml:space="preserve">First, multiply the first and the third term, and ask yourself what factors of this product have a sum that is equal to the second term. </w:t>
      </w:r>
    </w:p>
    <w:p w:rsidR="009024BE" w:rsidRDefault="009024BE" w:rsidP="009024BE">
      <w:pPr>
        <w:rPr>
          <w:rFonts w:ascii="Times New Roman" w:hAnsi="Times New Roman" w:cs="Times New Roman"/>
          <w:sz w:val="24"/>
        </w:rPr>
      </w:pPr>
      <w:r>
        <w:rPr>
          <w:rFonts w:ascii="Times New Roman" w:hAnsi="Times New Roman" w:cs="Times New Roman"/>
          <w:sz w:val="24"/>
        </w:rPr>
        <w:t>The equation is then rewritten as (</w:t>
      </w:r>
      <w:r w:rsidRPr="009A6192">
        <w:rPr>
          <w:rFonts w:ascii="Times New Roman" w:hAnsi="Times New Roman" w:cs="Times New Roman"/>
          <w:i/>
          <w:sz w:val="24"/>
        </w:rPr>
        <w:t>ax</w:t>
      </w:r>
      <w:r w:rsidRPr="009A6192">
        <w:rPr>
          <w:rFonts w:ascii="Times New Roman" w:hAnsi="Times New Roman" w:cs="Times New Roman"/>
          <w:i/>
          <w:sz w:val="24"/>
          <w:vertAlign w:val="superscript"/>
        </w:rPr>
        <w:t>2</w:t>
      </w:r>
      <w:r w:rsidRPr="009A6192">
        <w:rPr>
          <w:rFonts w:ascii="Times New Roman" w:hAnsi="Times New Roman" w:cs="Times New Roman"/>
          <w:i/>
          <w:sz w:val="24"/>
        </w:rPr>
        <w:t>+</w:t>
      </w:r>
      <w:r>
        <w:rPr>
          <w:rFonts w:ascii="Times New Roman" w:hAnsi="Times New Roman" w:cs="Times New Roman"/>
          <w:i/>
          <w:sz w:val="24"/>
        </w:rPr>
        <w:t xml:space="preserve">factor1) + (factor2 </w:t>
      </w:r>
      <w:r w:rsidRPr="009A6192">
        <w:rPr>
          <w:rFonts w:ascii="Times New Roman" w:hAnsi="Times New Roman" w:cs="Times New Roman"/>
          <w:i/>
          <w:sz w:val="24"/>
        </w:rPr>
        <w:t>+c</w:t>
      </w:r>
      <w:r>
        <w:rPr>
          <w:rFonts w:ascii="Times New Roman" w:hAnsi="Times New Roman" w:cs="Times New Roman"/>
          <w:i/>
          <w:sz w:val="24"/>
        </w:rPr>
        <w:t>)</w:t>
      </w:r>
      <w:r>
        <w:rPr>
          <w:rFonts w:ascii="Times New Roman" w:hAnsi="Times New Roman" w:cs="Times New Roman"/>
          <w:sz w:val="24"/>
        </w:rPr>
        <w:t xml:space="preserve">. </w:t>
      </w:r>
    </w:p>
    <w:p w:rsidR="009024BE" w:rsidRDefault="009024BE" w:rsidP="009024BE">
      <w:pPr>
        <w:rPr>
          <w:rFonts w:ascii="Times New Roman" w:hAnsi="Times New Roman" w:cs="Times New Roman"/>
          <w:sz w:val="24"/>
        </w:rPr>
      </w:pPr>
      <w:r>
        <w:rPr>
          <w:rFonts w:ascii="Times New Roman" w:hAnsi="Times New Roman" w:cs="Times New Roman"/>
          <w:sz w:val="24"/>
        </w:rPr>
        <w:t>Then ask yourself, what common factor is shared by both groups and factor them out. The expression can then be rewritten as grouped factors.</w:t>
      </w:r>
    </w:p>
    <w:p w:rsidR="009024BE" w:rsidRDefault="009024BE" w:rsidP="009024BE">
      <w:pPr>
        <w:rPr>
          <w:rFonts w:ascii="Times New Roman" w:hAnsi="Times New Roman" w:cs="Times New Roman"/>
          <w:sz w:val="24"/>
        </w:rPr>
      </w:pPr>
      <w:r>
        <w:rPr>
          <w:rFonts w:ascii="Times New Roman" w:hAnsi="Times New Roman" w:cs="Times New Roman"/>
          <w:sz w:val="24"/>
        </w:rPr>
        <w:t>Example: 5x</w:t>
      </w:r>
      <w:r w:rsidRPr="009024BE">
        <w:rPr>
          <w:rFonts w:ascii="Times New Roman" w:hAnsi="Times New Roman" w:cs="Times New Roman"/>
          <w:sz w:val="24"/>
          <w:vertAlign w:val="superscript"/>
        </w:rPr>
        <w:t>2</w:t>
      </w:r>
      <w:r>
        <w:rPr>
          <w:rFonts w:ascii="Times New Roman" w:hAnsi="Times New Roman" w:cs="Times New Roman"/>
          <w:sz w:val="24"/>
        </w:rPr>
        <w:t xml:space="preserve"> + 18x + 9.</w:t>
      </w:r>
    </w:p>
    <w:p w:rsidR="009024BE" w:rsidRPr="00B966C0" w:rsidRDefault="009024BE" w:rsidP="009024BE">
      <w:pPr>
        <w:rPr>
          <w:rFonts w:ascii="Times New Roman" w:hAnsi="Times New Roman" w:cs="Times New Roman"/>
          <w:sz w:val="24"/>
        </w:rPr>
      </w:pPr>
      <w:r>
        <w:rPr>
          <w:rFonts w:ascii="Times New Roman" w:hAnsi="Times New Roman" w:cs="Times New Roman"/>
          <w:sz w:val="24"/>
        </w:rPr>
        <w:t>1) What factors of the product 5x</w:t>
      </w:r>
      <w:r w:rsidRPr="009024BE">
        <w:rPr>
          <w:rFonts w:ascii="Times New Roman" w:hAnsi="Times New Roman" w:cs="Times New Roman"/>
          <w:sz w:val="24"/>
          <w:vertAlign w:val="superscript"/>
        </w:rPr>
        <w:t>2</w:t>
      </w:r>
      <w:r>
        <w:rPr>
          <w:rFonts w:ascii="Times New Roman" w:hAnsi="Times New Roman" w:cs="Times New Roman"/>
          <w:sz w:val="24"/>
        </w:rPr>
        <w:t xml:space="preserve">  and 9 have a sum of 18x. </w:t>
      </w:r>
      <w:r>
        <w:rPr>
          <w:rFonts w:ascii="Times New Roman" w:hAnsi="Times New Roman" w:cs="Times New Roman"/>
          <w:sz w:val="24"/>
        </w:rPr>
        <w:br/>
      </w:r>
      <w:r w:rsidRPr="00B966C0">
        <w:rPr>
          <w:rFonts w:ascii="Times New Roman" w:hAnsi="Times New Roman" w:cs="Times New Roman"/>
          <w:sz w:val="24"/>
        </w:rPr>
        <w:t>Product is 45x</w:t>
      </w:r>
      <w:r w:rsidRPr="00B966C0">
        <w:rPr>
          <w:rFonts w:ascii="Times New Roman" w:hAnsi="Times New Roman" w:cs="Times New Roman"/>
          <w:sz w:val="24"/>
          <w:vertAlign w:val="superscript"/>
        </w:rPr>
        <w:t>2</w:t>
      </w:r>
      <w:r w:rsidRPr="00B966C0">
        <w:rPr>
          <w:rFonts w:ascii="Times New Roman" w:hAnsi="Times New Roman" w:cs="Times New Roman"/>
          <w:sz w:val="24"/>
        </w:rPr>
        <w:t>.</w:t>
      </w:r>
      <w:r>
        <w:rPr>
          <w:rFonts w:ascii="Times New Roman" w:hAnsi="Times New Roman" w:cs="Times New Roman"/>
          <w:sz w:val="24"/>
        </w:rPr>
        <w:t xml:space="preserve"> The sum and products of 3x and 15x are </w:t>
      </w:r>
      <w:r w:rsidR="00B966C0">
        <w:rPr>
          <w:rFonts w:ascii="Times New Roman" w:hAnsi="Times New Roman" w:cs="Times New Roman"/>
          <w:sz w:val="24"/>
        </w:rPr>
        <w:t>18x and 45x</w:t>
      </w:r>
      <w:r w:rsidR="00B966C0" w:rsidRPr="00B966C0">
        <w:rPr>
          <w:rFonts w:ascii="Times New Roman" w:hAnsi="Times New Roman" w:cs="Times New Roman"/>
          <w:sz w:val="24"/>
          <w:vertAlign w:val="superscript"/>
        </w:rPr>
        <w:t>2</w:t>
      </w:r>
      <w:r w:rsidR="00B966C0">
        <w:rPr>
          <w:rFonts w:ascii="Times New Roman" w:hAnsi="Times New Roman" w:cs="Times New Roman"/>
          <w:sz w:val="24"/>
        </w:rPr>
        <w:t>. The equation is now (5x</w:t>
      </w:r>
      <w:r w:rsidR="00B966C0" w:rsidRPr="009024BE">
        <w:rPr>
          <w:rFonts w:ascii="Times New Roman" w:hAnsi="Times New Roman" w:cs="Times New Roman"/>
          <w:sz w:val="24"/>
          <w:vertAlign w:val="superscript"/>
        </w:rPr>
        <w:t>2</w:t>
      </w:r>
      <w:r w:rsidR="00B966C0">
        <w:rPr>
          <w:rFonts w:ascii="Times New Roman" w:hAnsi="Times New Roman" w:cs="Times New Roman"/>
          <w:sz w:val="24"/>
        </w:rPr>
        <w:t xml:space="preserve"> + 3x)+ (15x + 9).</w:t>
      </w:r>
    </w:p>
    <w:p w:rsidR="00563741" w:rsidRDefault="00563741" w:rsidP="00CA5006">
      <w:pPr>
        <w:rPr>
          <w:rFonts w:ascii="Times New Roman" w:hAnsi="Times New Roman" w:cs="Times New Roman"/>
          <w:sz w:val="24"/>
        </w:rPr>
      </w:pPr>
    </w:p>
    <w:p w:rsidR="00B966C0" w:rsidRDefault="00B966C0" w:rsidP="00CA5006">
      <w:pPr>
        <w:rPr>
          <w:rFonts w:ascii="Times New Roman" w:hAnsi="Times New Roman" w:cs="Times New Roman"/>
          <w:sz w:val="24"/>
        </w:rPr>
      </w:pPr>
    </w:p>
    <w:p w:rsidR="00B966C0" w:rsidRDefault="00B966C0" w:rsidP="00CA5006">
      <w:pPr>
        <w:rPr>
          <w:rFonts w:ascii="Times New Roman" w:hAnsi="Times New Roman" w:cs="Times New Roman"/>
          <w:sz w:val="24"/>
        </w:rPr>
      </w:pPr>
      <w:r>
        <w:rPr>
          <w:rFonts w:ascii="Times New Roman" w:hAnsi="Times New Roman" w:cs="Times New Roman"/>
          <w:sz w:val="24"/>
        </w:rPr>
        <w:t>2) The common factor shared by both groups is 5x+3</w:t>
      </w:r>
    </w:p>
    <w:p w:rsidR="00B966C0" w:rsidRDefault="00B966C0" w:rsidP="00CA5006">
      <w:pPr>
        <w:rPr>
          <w:ins w:id="0" w:author="Franny Q" w:date="2016-01-10T14:33:00Z"/>
          <w:rFonts w:ascii="Times New Roman" w:hAnsi="Times New Roman" w:cs="Times New Roman"/>
          <w:i/>
          <w:sz w:val="24"/>
        </w:rPr>
      </w:pPr>
      <w:r>
        <w:rPr>
          <w:rFonts w:ascii="Times New Roman" w:hAnsi="Times New Roman" w:cs="Times New Roman"/>
          <w:i/>
          <w:sz w:val="24"/>
        </w:rPr>
        <w:t>(x)(5x+3) + (3)(5x+3)</w:t>
      </w:r>
    </w:p>
    <w:p w:rsidR="004560A8" w:rsidRPr="004560A8" w:rsidRDefault="004560A8" w:rsidP="00CA5006">
      <w:pPr>
        <w:rPr>
          <w:rFonts w:ascii="Times New Roman" w:hAnsi="Times New Roman" w:cs="Times New Roman"/>
          <w:i/>
          <w:sz w:val="24"/>
        </w:rPr>
      </w:pPr>
    </w:p>
    <w:p w:rsidR="00B966C0" w:rsidRPr="00B966C0" w:rsidRDefault="00B966C0" w:rsidP="00CA5006">
      <w:pPr>
        <w:rPr>
          <w:rFonts w:ascii="Times New Roman" w:hAnsi="Times New Roman" w:cs="Times New Roman"/>
          <w:sz w:val="24"/>
        </w:rPr>
      </w:pPr>
    </w:p>
    <w:p w:rsidR="00F7494E" w:rsidRPr="00F7494E" w:rsidRDefault="00F7494E" w:rsidP="003952B8">
      <w:pPr>
        <w:rPr>
          <w:rFonts w:ascii="Times New Roman" w:hAnsi="Times New Roman" w:cs="Times New Roman"/>
          <w:sz w:val="24"/>
        </w:rPr>
      </w:pPr>
    </w:p>
    <w:p w:rsidR="003952B8" w:rsidRPr="003952B8" w:rsidRDefault="003952B8" w:rsidP="003952B8">
      <w:pPr>
        <w:rPr>
          <w:rFonts w:ascii="Times New Roman" w:hAnsi="Times New Roman" w:cs="Times New Roman"/>
          <w:sz w:val="36"/>
        </w:rPr>
      </w:pPr>
    </w:p>
    <w:p w:rsidR="003952B8" w:rsidRPr="003952B8" w:rsidRDefault="003952B8" w:rsidP="008E2C1A">
      <w:pPr>
        <w:rPr>
          <w:rFonts w:ascii="Times New Roman" w:hAnsi="Times New Roman" w:cs="Times New Roman"/>
          <w:sz w:val="24"/>
        </w:rPr>
      </w:pPr>
    </w:p>
    <w:sectPr w:rsidR="003952B8" w:rsidRPr="003952B8" w:rsidSect="00BC20D4">
      <w:pgSz w:w="15840" w:h="12240" w:orient="landscape"/>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trackRevisions/>
  <w:defaultTabStop w:val="720"/>
  <w:drawingGridHorizontalSpacing w:val="110"/>
  <w:displayHorizontalDrawingGridEvery w:val="2"/>
  <w:characterSpacingControl w:val="doNotCompress"/>
  <w:compat/>
  <w:rsids>
    <w:rsidRoot w:val="00BC20D4"/>
    <w:rsid w:val="00051D5F"/>
    <w:rsid w:val="00071A49"/>
    <w:rsid w:val="000A0440"/>
    <w:rsid w:val="00280117"/>
    <w:rsid w:val="003952B8"/>
    <w:rsid w:val="004560A8"/>
    <w:rsid w:val="004B644F"/>
    <w:rsid w:val="004C4111"/>
    <w:rsid w:val="004D532E"/>
    <w:rsid w:val="00563741"/>
    <w:rsid w:val="006569F8"/>
    <w:rsid w:val="008A37F1"/>
    <w:rsid w:val="008E2C1A"/>
    <w:rsid w:val="008E537A"/>
    <w:rsid w:val="009024BE"/>
    <w:rsid w:val="009A6192"/>
    <w:rsid w:val="00B966C0"/>
    <w:rsid w:val="00BC126E"/>
    <w:rsid w:val="00BC20D4"/>
    <w:rsid w:val="00BF1B39"/>
    <w:rsid w:val="00CA5006"/>
    <w:rsid w:val="00E534C6"/>
    <w:rsid w:val="00F749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4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1C8C1C-CE94-4A6F-9D3D-00E975BA2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5</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2016-01-10T05:14:00Z</dcterms:created>
  <dcterms:modified xsi:type="dcterms:W3CDTF">2016-01-11T08:01:00Z</dcterms:modified>
</cp:coreProperties>
</file>